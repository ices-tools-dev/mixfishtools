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7069A" w14:textId="04913F4D" w:rsidR="007A0707" w:rsidRPr="00A73836" w:rsidRDefault="00E90241" w:rsidP="00A73836">
      <w:pPr>
        <w:pStyle w:val="Titel"/>
      </w:pPr>
      <w:r w:rsidRPr="00A73836">
        <w:t xml:space="preserve">WGMIXFISH </w:t>
      </w:r>
      <w:r w:rsidR="00BB2E08">
        <w:t>M</w:t>
      </w:r>
      <w:r w:rsidR="00BE2038" w:rsidRPr="00A73836">
        <w:t xml:space="preserve">ethodological </w:t>
      </w:r>
      <w:r w:rsidR="00BB2E08">
        <w:t>F</w:t>
      </w:r>
      <w:r w:rsidR="00BE2038" w:rsidRPr="00A73836">
        <w:t>ramework</w:t>
      </w:r>
    </w:p>
    <w:p w14:paraId="79856B4E" w14:textId="0D076FA0" w:rsidR="00C8540F" w:rsidRPr="00A73836" w:rsidRDefault="00C8540F" w:rsidP="00A73836"/>
    <w:bookmarkStart w:id="0" w:name="_Toc131680376" w:displacedByCustomXml="next"/>
    <w:bookmarkStart w:id="1" w:name="_Toc136529465" w:displacedByCustomXml="next"/>
    <w:sdt>
      <w:sdtPr>
        <w:rPr>
          <w:rFonts w:eastAsiaTheme="minorEastAsia" w:cstheme="minorHAnsi"/>
          <w:sz w:val="22"/>
          <w:szCs w:val="22"/>
          <w:lang w:val="de-DE"/>
        </w:rPr>
        <w:id w:val="777367564"/>
        <w:docPartObj>
          <w:docPartGallery w:val="Table of Contents"/>
          <w:docPartUnique/>
        </w:docPartObj>
      </w:sdtPr>
      <w:sdtContent>
        <w:p w14:paraId="42EF9B9F" w14:textId="3C48E57E" w:rsidR="00E90241" w:rsidRPr="00A73836" w:rsidRDefault="00E90241" w:rsidP="00A73836">
          <w:pPr>
            <w:pStyle w:val="berschrift1"/>
          </w:pPr>
          <w:r w:rsidRPr="00A73836">
            <w:rPr>
              <w:lang w:val="de-DE"/>
            </w:rPr>
            <w:t>Contents</w:t>
          </w:r>
          <w:bookmarkEnd w:id="1"/>
          <w:bookmarkEnd w:id="0"/>
        </w:p>
        <w:p w14:paraId="71E13602" w14:textId="2AE04272" w:rsidR="002641C4" w:rsidRDefault="00E90241">
          <w:pPr>
            <w:pStyle w:val="Verzeichnis1"/>
            <w:tabs>
              <w:tab w:val="left" w:pos="440"/>
              <w:tab w:val="right" w:leader="dot" w:pos="9016"/>
            </w:tabs>
            <w:rPr>
              <w:rFonts w:cstheme="minorBidi"/>
              <w:noProof/>
              <w:lang w:eastAsia="en-GB"/>
            </w:rPr>
          </w:pPr>
          <w:r w:rsidRPr="00A73836">
            <w:fldChar w:fldCharType="begin"/>
          </w:r>
          <w:r w:rsidRPr="00A73836">
            <w:instrText xml:space="preserve"> TOC \o "1-3" \h \z \u </w:instrText>
          </w:r>
          <w:r w:rsidRPr="00A73836">
            <w:fldChar w:fldCharType="separate"/>
          </w:r>
          <w:hyperlink w:anchor="_Toc136529465" w:history="1">
            <w:r w:rsidR="002641C4" w:rsidRPr="0059678A">
              <w:rPr>
                <w:rStyle w:val="Hyperlink"/>
                <w:noProof/>
              </w:rPr>
              <w:t>1</w:t>
            </w:r>
            <w:r w:rsidR="002641C4">
              <w:rPr>
                <w:rFonts w:cstheme="minorBidi"/>
                <w:noProof/>
                <w:lang w:eastAsia="en-GB"/>
              </w:rPr>
              <w:tab/>
            </w:r>
            <w:r w:rsidR="002641C4" w:rsidRPr="0059678A">
              <w:rPr>
                <w:rStyle w:val="Hyperlink"/>
                <w:noProof/>
                <w:lang w:val="de-DE"/>
              </w:rPr>
              <w:t>Contents</w:t>
            </w:r>
            <w:r w:rsidR="002641C4">
              <w:rPr>
                <w:noProof/>
                <w:webHidden/>
              </w:rPr>
              <w:tab/>
            </w:r>
            <w:r w:rsidR="002641C4">
              <w:rPr>
                <w:noProof/>
                <w:webHidden/>
              </w:rPr>
              <w:fldChar w:fldCharType="begin"/>
            </w:r>
            <w:r w:rsidR="002641C4">
              <w:rPr>
                <w:noProof/>
                <w:webHidden/>
              </w:rPr>
              <w:instrText xml:space="preserve"> PAGEREF _Toc136529465 \h </w:instrText>
            </w:r>
            <w:r w:rsidR="002641C4">
              <w:rPr>
                <w:noProof/>
                <w:webHidden/>
              </w:rPr>
            </w:r>
            <w:r w:rsidR="002641C4">
              <w:rPr>
                <w:noProof/>
                <w:webHidden/>
              </w:rPr>
              <w:fldChar w:fldCharType="separate"/>
            </w:r>
            <w:r w:rsidR="002641C4">
              <w:rPr>
                <w:noProof/>
                <w:webHidden/>
              </w:rPr>
              <w:t>1</w:t>
            </w:r>
            <w:r w:rsidR="002641C4">
              <w:rPr>
                <w:noProof/>
                <w:webHidden/>
              </w:rPr>
              <w:fldChar w:fldCharType="end"/>
            </w:r>
          </w:hyperlink>
        </w:p>
        <w:p w14:paraId="67E1E2FC" w14:textId="4723BFF5" w:rsidR="002641C4" w:rsidRDefault="00AC5D5B">
          <w:pPr>
            <w:pStyle w:val="Verzeichnis1"/>
            <w:tabs>
              <w:tab w:val="left" w:pos="440"/>
              <w:tab w:val="right" w:leader="dot" w:pos="9016"/>
            </w:tabs>
            <w:rPr>
              <w:rFonts w:cstheme="minorBidi"/>
              <w:noProof/>
              <w:lang w:eastAsia="en-GB"/>
            </w:rPr>
          </w:pPr>
          <w:hyperlink w:anchor="_Toc136529466" w:history="1">
            <w:r w:rsidR="002641C4" w:rsidRPr="0059678A">
              <w:rPr>
                <w:rStyle w:val="Hyperlink"/>
                <w:noProof/>
              </w:rPr>
              <w:t>2</w:t>
            </w:r>
            <w:r w:rsidR="002641C4">
              <w:rPr>
                <w:rFonts w:cstheme="minorBidi"/>
                <w:noProof/>
                <w:lang w:eastAsia="en-GB"/>
              </w:rPr>
              <w:tab/>
            </w:r>
            <w:r w:rsidR="002641C4" w:rsidRPr="0059678A">
              <w:rPr>
                <w:rStyle w:val="Hyperlink"/>
                <w:noProof/>
              </w:rPr>
              <w:t>Introduction</w:t>
            </w:r>
            <w:r w:rsidR="002641C4">
              <w:rPr>
                <w:noProof/>
                <w:webHidden/>
              </w:rPr>
              <w:tab/>
            </w:r>
            <w:r w:rsidR="002641C4">
              <w:rPr>
                <w:noProof/>
                <w:webHidden/>
              </w:rPr>
              <w:fldChar w:fldCharType="begin"/>
            </w:r>
            <w:r w:rsidR="002641C4">
              <w:rPr>
                <w:noProof/>
                <w:webHidden/>
              </w:rPr>
              <w:instrText xml:space="preserve"> PAGEREF _Toc136529466 \h </w:instrText>
            </w:r>
            <w:r w:rsidR="002641C4">
              <w:rPr>
                <w:noProof/>
                <w:webHidden/>
              </w:rPr>
            </w:r>
            <w:r w:rsidR="002641C4">
              <w:rPr>
                <w:noProof/>
                <w:webHidden/>
              </w:rPr>
              <w:fldChar w:fldCharType="separate"/>
            </w:r>
            <w:r w:rsidR="002641C4">
              <w:rPr>
                <w:noProof/>
                <w:webHidden/>
              </w:rPr>
              <w:t>2</w:t>
            </w:r>
            <w:r w:rsidR="002641C4">
              <w:rPr>
                <w:noProof/>
                <w:webHidden/>
              </w:rPr>
              <w:fldChar w:fldCharType="end"/>
            </w:r>
          </w:hyperlink>
        </w:p>
        <w:p w14:paraId="5FCDCBEA" w14:textId="1DA0B97C" w:rsidR="002641C4" w:rsidRDefault="00AC5D5B">
          <w:pPr>
            <w:pStyle w:val="Verzeichnis1"/>
            <w:tabs>
              <w:tab w:val="left" w:pos="440"/>
              <w:tab w:val="right" w:leader="dot" w:pos="9016"/>
            </w:tabs>
            <w:rPr>
              <w:rFonts w:cstheme="minorBidi"/>
              <w:noProof/>
              <w:lang w:eastAsia="en-GB"/>
            </w:rPr>
          </w:pPr>
          <w:hyperlink w:anchor="_Toc136529467" w:history="1">
            <w:r w:rsidR="002641C4" w:rsidRPr="0059678A">
              <w:rPr>
                <w:rStyle w:val="Hyperlink"/>
                <w:noProof/>
              </w:rPr>
              <w:t>3</w:t>
            </w:r>
            <w:r w:rsidR="002641C4">
              <w:rPr>
                <w:rFonts w:cstheme="minorBidi"/>
                <w:noProof/>
                <w:lang w:eastAsia="en-GB"/>
              </w:rPr>
              <w:tab/>
            </w:r>
            <w:r w:rsidR="002641C4" w:rsidRPr="0059678A">
              <w:rPr>
                <w:rStyle w:val="Hyperlink"/>
                <w:noProof/>
              </w:rPr>
              <w:t>Input Data</w:t>
            </w:r>
            <w:r w:rsidR="002641C4">
              <w:rPr>
                <w:noProof/>
                <w:webHidden/>
              </w:rPr>
              <w:tab/>
            </w:r>
            <w:r w:rsidR="002641C4">
              <w:rPr>
                <w:noProof/>
                <w:webHidden/>
              </w:rPr>
              <w:fldChar w:fldCharType="begin"/>
            </w:r>
            <w:r w:rsidR="002641C4">
              <w:rPr>
                <w:noProof/>
                <w:webHidden/>
              </w:rPr>
              <w:instrText xml:space="preserve"> PAGEREF _Toc136529467 \h </w:instrText>
            </w:r>
            <w:r w:rsidR="002641C4">
              <w:rPr>
                <w:noProof/>
                <w:webHidden/>
              </w:rPr>
            </w:r>
            <w:r w:rsidR="002641C4">
              <w:rPr>
                <w:noProof/>
                <w:webHidden/>
              </w:rPr>
              <w:fldChar w:fldCharType="separate"/>
            </w:r>
            <w:r w:rsidR="002641C4">
              <w:rPr>
                <w:noProof/>
                <w:webHidden/>
              </w:rPr>
              <w:t>2</w:t>
            </w:r>
            <w:r w:rsidR="002641C4">
              <w:rPr>
                <w:noProof/>
                <w:webHidden/>
              </w:rPr>
              <w:fldChar w:fldCharType="end"/>
            </w:r>
          </w:hyperlink>
        </w:p>
        <w:p w14:paraId="7514BF33" w14:textId="6622F41E" w:rsidR="002641C4" w:rsidRDefault="00AC5D5B">
          <w:pPr>
            <w:pStyle w:val="Verzeichnis2"/>
            <w:tabs>
              <w:tab w:val="left" w:pos="880"/>
              <w:tab w:val="right" w:leader="dot" w:pos="9016"/>
            </w:tabs>
            <w:rPr>
              <w:rFonts w:cstheme="minorBidi"/>
              <w:noProof/>
              <w:lang w:eastAsia="en-GB"/>
            </w:rPr>
          </w:pPr>
          <w:hyperlink w:anchor="_Toc136529468" w:history="1">
            <w:r w:rsidR="002641C4" w:rsidRPr="0059678A">
              <w:rPr>
                <w:rStyle w:val="Hyperlink"/>
                <w:noProof/>
              </w:rPr>
              <w:t>3.1</w:t>
            </w:r>
            <w:r w:rsidR="002641C4">
              <w:rPr>
                <w:rFonts w:cstheme="minorBidi"/>
                <w:noProof/>
                <w:lang w:eastAsia="en-GB"/>
              </w:rPr>
              <w:tab/>
            </w:r>
            <w:r w:rsidR="002641C4" w:rsidRPr="0059678A">
              <w:rPr>
                <w:rStyle w:val="Hyperlink"/>
                <w:noProof/>
              </w:rPr>
              <w:t>Stocks</w:t>
            </w:r>
            <w:r w:rsidR="002641C4">
              <w:rPr>
                <w:noProof/>
                <w:webHidden/>
              </w:rPr>
              <w:tab/>
            </w:r>
            <w:r w:rsidR="002641C4">
              <w:rPr>
                <w:noProof/>
                <w:webHidden/>
              </w:rPr>
              <w:fldChar w:fldCharType="begin"/>
            </w:r>
            <w:r w:rsidR="002641C4">
              <w:rPr>
                <w:noProof/>
                <w:webHidden/>
              </w:rPr>
              <w:instrText xml:space="preserve"> PAGEREF _Toc136529468 \h </w:instrText>
            </w:r>
            <w:r w:rsidR="002641C4">
              <w:rPr>
                <w:noProof/>
                <w:webHidden/>
              </w:rPr>
            </w:r>
            <w:r w:rsidR="002641C4">
              <w:rPr>
                <w:noProof/>
                <w:webHidden/>
              </w:rPr>
              <w:fldChar w:fldCharType="separate"/>
            </w:r>
            <w:r w:rsidR="002641C4">
              <w:rPr>
                <w:noProof/>
                <w:webHidden/>
              </w:rPr>
              <w:t>2</w:t>
            </w:r>
            <w:r w:rsidR="002641C4">
              <w:rPr>
                <w:noProof/>
                <w:webHidden/>
              </w:rPr>
              <w:fldChar w:fldCharType="end"/>
            </w:r>
          </w:hyperlink>
        </w:p>
        <w:p w14:paraId="37F7F6A6" w14:textId="0C6C0064" w:rsidR="002641C4" w:rsidRDefault="00AC5D5B">
          <w:pPr>
            <w:pStyle w:val="Verzeichnis2"/>
            <w:tabs>
              <w:tab w:val="left" w:pos="880"/>
              <w:tab w:val="right" w:leader="dot" w:pos="9016"/>
            </w:tabs>
            <w:rPr>
              <w:rFonts w:cstheme="minorBidi"/>
              <w:noProof/>
              <w:lang w:eastAsia="en-GB"/>
            </w:rPr>
          </w:pPr>
          <w:hyperlink w:anchor="_Toc136529469" w:history="1">
            <w:r w:rsidR="002641C4" w:rsidRPr="0059678A">
              <w:rPr>
                <w:rStyle w:val="Hyperlink"/>
                <w:noProof/>
              </w:rPr>
              <w:t>3.2</w:t>
            </w:r>
            <w:r w:rsidR="002641C4">
              <w:rPr>
                <w:rFonts w:cstheme="minorBidi"/>
                <w:noProof/>
                <w:lang w:eastAsia="en-GB"/>
              </w:rPr>
              <w:tab/>
            </w:r>
            <w:r w:rsidR="002641C4" w:rsidRPr="0059678A">
              <w:rPr>
                <w:rStyle w:val="Hyperlink"/>
                <w:noProof/>
              </w:rPr>
              <w:t>Catch and effort by metier</w:t>
            </w:r>
            <w:r w:rsidR="002641C4">
              <w:rPr>
                <w:noProof/>
                <w:webHidden/>
              </w:rPr>
              <w:tab/>
            </w:r>
            <w:r w:rsidR="002641C4">
              <w:rPr>
                <w:noProof/>
                <w:webHidden/>
              </w:rPr>
              <w:fldChar w:fldCharType="begin"/>
            </w:r>
            <w:r w:rsidR="002641C4">
              <w:rPr>
                <w:noProof/>
                <w:webHidden/>
              </w:rPr>
              <w:instrText xml:space="preserve"> PAGEREF _Toc136529469 \h </w:instrText>
            </w:r>
            <w:r w:rsidR="002641C4">
              <w:rPr>
                <w:noProof/>
                <w:webHidden/>
              </w:rPr>
            </w:r>
            <w:r w:rsidR="002641C4">
              <w:rPr>
                <w:noProof/>
                <w:webHidden/>
              </w:rPr>
              <w:fldChar w:fldCharType="separate"/>
            </w:r>
            <w:r w:rsidR="002641C4">
              <w:rPr>
                <w:noProof/>
                <w:webHidden/>
              </w:rPr>
              <w:t>4</w:t>
            </w:r>
            <w:r w:rsidR="002641C4">
              <w:rPr>
                <w:noProof/>
                <w:webHidden/>
              </w:rPr>
              <w:fldChar w:fldCharType="end"/>
            </w:r>
          </w:hyperlink>
        </w:p>
        <w:p w14:paraId="3EBE002B" w14:textId="3892611F" w:rsidR="002641C4" w:rsidRDefault="00AC5D5B">
          <w:pPr>
            <w:pStyle w:val="Verzeichnis2"/>
            <w:tabs>
              <w:tab w:val="left" w:pos="880"/>
              <w:tab w:val="right" w:leader="dot" w:pos="9016"/>
            </w:tabs>
            <w:rPr>
              <w:rFonts w:cstheme="minorBidi"/>
              <w:noProof/>
              <w:lang w:eastAsia="en-GB"/>
            </w:rPr>
          </w:pPr>
          <w:hyperlink w:anchor="_Toc136529470" w:history="1">
            <w:r w:rsidR="002641C4" w:rsidRPr="0059678A">
              <w:rPr>
                <w:rStyle w:val="Hyperlink"/>
                <w:noProof/>
              </w:rPr>
              <w:t>3.3</w:t>
            </w:r>
            <w:r w:rsidR="002641C4">
              <w:rPr>
                <w:rFonts w:cstheme="minorBidi"/>
                <w:noProof/>
                <w:lang w:eastAsia="en-GB"/>
              </w:rPr>
              <w:tab/>
            </w:r>
            <w:r w:rsidR="002641C4" w:rsidRPr="0059678A">
              <w:rPr>
                <w:rStyle w:val="Hyperlink"/>
                <w:noProof/>
              </w:rPr>
              <w:t>Quality checks and diagnostics</w:t>
            </w:r>
            <w:r w:rsidR="002641C4">
              <w:rPr>
                <w:noProof/>
                <w:webHidden/>
              </w:rPr>
              <w:tab/>
            </w:r>
            <w:r w:rsidR="002641C4">
              <w:rPr>
                <w:noProof/>
                <w:webHidden/>
              </w:rPr>
              <w:fldChar w:fldCharType="begin"/>
            </w:r>
            <w:r w:rsidR="002641C4">
              <w:rPr>
                <w:noProof/>
                <w:webHidden/>
              </w:rPr>
              <w:instrText xml:space="preserve"> PAGEREF _Toc136529470 \h </w:instrText>
            </w:r>
            <w:r w:rsidR="002641C4">
              <w:rPr>
                <w:noProof/>
                <w:webHidden/>
              </w:rPr>
            </w:r>
            <w:r w:rsidR="002641C4">
              <w:rPr>
                <w:noProof/>
                <w:webHidden/>
              </w:rPr>
              <w:fldChar w:fldCharType="separate"/>
            </w:r>
            <w:r w:rsidR="002641C4">
              <w:rPr>
                <w:noProof/>
                <w:webHidden/>
              </w:rPr>
              <w:t>4</w:t>
            </w:r>
            <w:r w:rsidR="002641C4">
              <w:rPr>
                <w:noProof/>
                <w:webHidden/>
              </w:rPr>
              <w:fldChar w:fldCharType="end"/>
            </w:r>
          </w:hyperlink>
        </w:p>
        <w:p w14:paraId="1A193E80" w14:textId="340215BC" w:rsidR="002641C4" w:rsidRDefault="00AC5D5B">
          <w:pPr>
            <w:pStyle w:val="Verzeichnis1"/>
            <w:tabs>
              <w:tab w:val="left" w:pos="440"/>
              <w:tab w:val="right" w:leader="dot" w:pos="9016"/>
            </w:tabs>
            <w:rPr>
              <w:rFonts w:cstheme="minorBidi"/>
              <w:noProof/>
              <w:lang w:eastAsia="en-GB"/>
            </w:rPr>
          </w:pPr>
          <w:hyperlink w:anchor="_Toc136529471" w:history="1">
            <w:r w:rsidR="002641C4" w:rsidRPr="0059678A">
              <w:rPr>
                <w:rStyle w:val="Hyperlink"/>
                <w:noProof/>
              </w:rPr>
              <w:t>4</w:t>
            </w:r>
            <w:r w:rsidR="002641C4">
              <w:rPr>
                <w:rFonts w:cstheme="minorBidi"/>
                <w:noProof/>
                <w:lang w:eastAsia="en-GB"/>
              </w:rPr>
              <w:tab/>
            </w:r>
            <w:r w:rsidR="002641C4" w:rsidRPr="0059678A">
              <w:rPr>
                <w:rStyle w:val="Hyperlink"/>
                <w:noProof/>
              </w:rPr>
              <w:t>Model conditioning and assumptions</w:t>
            </w:r>
            <w:r w:rsidR="002641C4">
              <w:rPr>
                <w:noProof/>
                <w:webHidden/>
              </w:rPr>
              <w:tab/>
            </w:r>
            <w:r w:rsidR="002641C4">
              <w:rPr>
                <w:noProof/>
                <w:webHidden/>
              </w:rPr>
              <w:fldChar w:fldCharType="begin"/>
            </w:r>
            <w:r w:rsidR="002641C4">
              <w:rPr>
                <w:noProof/>
                <w:webHidden/>
              </w:rPr>
              <w:instrText xml:space="preserve"> PAGEREF _Toc136529471 \h </w:instrText>
            </w:r>
            <w:r w:rsidR="002641C4">
              <w:rPr>
                <w:noProof/>
                <w:webHidden/>
              </w:rPr>
            </w:r>
            <w:r w:rsidR="002641C4">
              <w:rPr>
                <w:noProof/>
                <w:webHidden/>
              </w:rPr>
              <w:fldChar w:fldCharType="separate"/>
            </w:r>
            <w:r w:rsidR="002641C4">
              <w:rPr>
                <w:noProof/>
                <w:webHidden/>
              </w:rPr>
              <w:t>4</w:t>
            </w:r>
            <w:r w:rsidR="002641C4">
              <w:rPr>
                <w:noProof/>
                <w:webHidden/>
              </w:rPr>
              <w:fldChar w:fldCharType="end"/>
            </w:r>
          </w:hyperlink>
        </w:p>
        <w:p w14:paraId="557F75E9" w14:textId="3AFA5192" w:rsidR="002641C4" w:rsidRDefault="00AC5D5B">
          <w:pPr>
            <w:pStyle w:val="Verzeichnis2"/>
            <w:tabs>
              <w:tab w:val="left" w:pos="880"/>
              <w:tab w:val="right" w:leader="dot" w:pos="9016"/>
            </w:tabs>
            <w:rPr>
              <w:rFonts w:cstheme="minorBidi"/>
              <w:noProof/>
              <w:lang w:eastAsia="en-GB"/>
            </w:rPr>
          </w:pPr>
          <w:hyperlink w:anchor="_Toc136529472" w:history="1">
            <w:r w:rsidR="002641C4" w:rsidRPr="0059678A">
              <w:rPr>
                <w:rStyle w:val="Hyperlink"/>
                <w:noProof/>
              </w:rPr>
              <w:t>4.1</w:t>
            </w:r>
            <w:r w:rsidR="002641C4">
              <w:rPr>
                <w:rFonts w:cstheme="minorBidi"/>
                <w:noProof/>
                <w:lang w:eastAsia="en-GB"/>
              </w:rPr>
              <w:tab/>
            </w:r>
            <w:r w:rsidR="002641C4" w:rsidRPr="0059678A">
              <w:rPr>
                <w:rStyle w:val="Hyperlink"/>
                <w:noProof/>
              </w:rPr>
              <w:t>Stocks – forecast settings</w:t>
            </w:r>
            <w:r w:rsidR="002641C4">
              <w:rPr>
                <w:noProof/>
                <w:webHidden/>
              </w:rPr>
              <w:tab/>
            </w:r>
            <w:r w:rsidR="002641C4">
              <w:rPr>
                <w:noProof/>
                <w:webHidden/>
              </w:rPr>
              <w:fldChar w:fldCharType="begin"/>
            </w:r>
            <w:r w:rsidR="002641C4">
              <w:rPr>
                <w:noProof/>
                <w:webHidden/>
              </w:rPr>
              <w:instrText xml:space="preserve"> PAGEREF _Toc136529472 \h </w:instrText>
            </w:r>
            <w:r w:rsidR="002641C4">
              <w:rPr>
                <w:noProof/>
                <w:webHidden/>
              </w:rPr>
            </w:r>
            <w:r w:rsidR="002641C4">
              <w:rPr>
                <w:noProof/>
                <w:webHidden/>
              </w:rPr>
              <w:fldChar w:fldCharType="separate"/>
            </w:r>
            <w:r w:rsidR="002641C4">
              <w:rPr>
                <w:noProof/>
                <w:webHidden/>
              </w:rPr>
              <w:t>5</w:t>
            </w:r>
            <w:r w:rsidR="002641C4">
              <w:rPr>
                <w:noProof/>
                <w:webHidden/>
              </w:rPr>
              <w:fldChar w:fldCharType="end"/>
            </w:r>
          </w:hyperlink>
        </w:p>
        <w:p w14:paraId="15DB5B71" w14:textId="35892495" w:rsidR="002641C4" w:rsidRDefault="00AC5D5B">
          <w:pPr>
            <w:pStyle w:val="Verzeichnis2"/>
            <w:tabs>
              <w:tab w:val="left" w:pos="880"/>
              <w:tab w:val="right" w:leader="dot" w:pos="9016"/>
            </w:tabs>
            <w:rPr>
              <w:rFonts w:cstheme="minorBidi"/>
              <w:noProof/>
              <w:lang w:eastAsia="en-GB"/>
            </w:rPr>
          </w:pPr>
          <w:hyperlink w:anchor="_Toc136529473" w:history="1">
            <w:r w:rsidR="002641C4" w:rsidRPr="0059678A">
              <w:rPr>
                <w:rStyle w:val="Hyperlink"/>
                <w:noProof/>
              </w:rPr>
              <w:t>4.2</w:t>
            </w:r>
            <w:r w:rsidR="002641C4">
              <w:rPr>
                <w:rFonts w:cstheme="minorBidi"/>
                <w:noProof/>
                <w:lang w:eastAsia="en-GB"/>
              </w:rPr>
              <w:tab/>
            </w:r>
            <w:r w:rsidR="002641C4" w:rsidRPr="0059678A">
              <w:rPr>
                <w:rStyle w:val="Hyperlink"/>
                <w:noProof/>
              </w:rPr>
              <w:t>Defining fleets and metiers</w:t>
            </w:r>
            <w:r w:rsidR="002641C4">
              <w:rPr>
                <w:noProof/>
                <w:webHidden/>
              </w:rPr>
              <w:tab/>
            </w:r>
            <w:r w:rsidR="002641C4">
              <w:rPr>
                <w:noProof/>
                <w:webHidden/>
              </w:rPr>
              <w:fldChar w:fldCharType="begin"/>
            </w:r>
            <w:r w:rsidR="002641C4">
              <w:rPr>
                <w:noProof/>
                <w:webHidden/>
              </w:rPr>
              <w:instrText xml:space="preserve"> PAGEREF _Toc136529473 \h </w:instrText>
            </w:r>
            <w:r w:rsidR="002641C4">
              <w:rPr>
                <w:noProof/>
                <w:webHidden/>
              </w:rPr>
            </w:r>
            <w:r w:rsidR="002641C4">
              <w:rPr>
                <w:noProof/>
                <w:webHidden/>
              </w:rPr>
              <w:fldChar w:fldCharType="separate"/>
            </w:r>
            <w:r w:rsidR="002641C4">
              <w:rPr>
                <w:noProof/>
                <w:webHidden/>
              </w:rPr>
              <w:t>6</w:t>
            </w:r>
            <w:r w:rsidR="002641C4">
              <w:rPr>
                <w:noProof/>
                <w:webHidden/>
              </w:rPr>
              <w:fldChar w:fldCharType="end"/>
            </w:r>
          </w:hyperlink>
        </w:p>
        <w:p w14:paraId="1B4FB1D4" w14:textId="7FB92AC7" w:rsidR="002641C4" w:rsidRDefault="00AC5D5B">
          <w:pPr>
            <w:pStyle w:val="Verzeichnis3"/>
            <w:rPr>
              <w:rFonts w:cstheme="minorBidi"/>
              <w:noProof/>
              <w:lang w:eastAsia="en-GB"/>
            </w:rPr>
          </w:pPr>
          <w:hyperlink w:anchor="_Toc136529474" w:history="1">
            <w:r w:rsidR="002641C4" w:rsidRPr="0059678A">
              <w:rPr>
                <w:rStyle w:val="Hyperlink"/>
                <w:noProof/>
              </w:rPr>
              <w:t>4.2.1</w:t>
            </w:r>
            <w:r w:rsidR="002641C4">
              <w:rPr>
                <w:rFonts w:cstheme="minorBidi"/>
                <w:noProof/>
                <w:lang w:eastAsia="en-GB"/>
              </w:rPr>
              <w:tab/>
            </w:r>
            <w:r w:rsidR="002641C4" w:rsidRPr="0059678A">
              <w:rPr>
                <w:rStyle w:val="Hyperlink"/>
                <w:noProof/>
              </w:rPr>
              <w:t>Definition</w:t>
            </w:r>
            <w:r w:rsidR="002641C4">
              <w:rPr>
                <w:noProof/>
                <w:webHidden/>
              </w:rPr>
              <w:tab/>
            </w:r>
            <w:r w:rsidR="002641C4">
              <w:rPr>
                <w:noProof/>
                <w:webHidden/>
              </w:rPr>
              <w:fldChar w:fldCharType="begin"/>
            </w:r>
            <w:r w:rsidR="002641C4">
              <w:rPr>
                <w:noProof/>
                <w:webHidden/>
              </w:rPr>
              <w:instrText xml:space="preserve"> PAGEREF _Toc136529474 \h </w:instrText>
            </w:r>
            <w:r w:rsidR="002641C4">
              <w:rPr>
                <w:noProof/>
                <w:webHidden/>
              </w:rPr>
            </w:r>
            <w:r w:rsidR="002641C4">
              <w:rPr>
                <w:noProof/>
                <w:webHidden/>
              </w:rPr>
              <w:fldChar w:fldCharType="separate"/>
            </w:r>
            <w:r w:rsidR="002641C4">
              <w:rPr>
                <w:noProof/>
                <w:webHidden/>
              </w:rPr>
              <w:t>6</w:t>
            </w:r>
            <w:r w:rsidR="002641C4">
              <w:rPr>
                <w:noProof/>
                <w:webHidden/>
              </w:rPr>
              <w:fldChar w:fldCharType="end"/>
            </w:r>
          </w:hyperlink>
        </w:p>
        <w:p w14:paraId="5B65D932" w14:textId="3CE6ED8C" w:rsidR="002641C4" w:rsidRDefault="00AC5D5B">
          <w:pPr>
            <w:pStyle w:val="Verzeichnis3"/>
            <w:rPr>
              <w:rFonts w:cstheme="minorBidi"/>
              <w:noProof/>
              <w:lang w:eastAsia="en-GB"/>
            </w:rPr>
          </w:pPr>
          <w:hyperlink w:anchor="_Toc136529475" w:history="1">
            <w:r w:rsidR="002641C4" w:rsidRPr="0059678A">
              <w:rPr>
                <w:rStyle w:val="Hyperlink"/>
                <w:noProof/>
              </w:rPr>
              <w:t>4.2.2</w:t>
            </w:r>
            <w:r w:rsidR="002641C4">
              <w:rPr>
                <w:rFonts w:cstheme="minorBidi"/>
                <w:noProof/>
                <w:lang w:eastAsia="en-GB"/>
              </w:rPr>
              <w:tab/>
            </w:r>
            <w:r w:rsidR="002641C4" w:rsidRPr="0059678A">
              <w:rPr>
                <w:rStyle w:val="Hyperlink"/>
                <w:noProof/>
              </w:rPr>
              <w:t>Consistency of total fleet catches with stock assessment</w:t>
            </w:r>
            <w:r w:rsidR="002641C4">
              <w:rPr>
                <w:noProof/>
                <w:webHidden/>
              </w:rPr>
              <w:tab/>
            </w:r>
            <w:r w:rsidR="002641C4">
              <w:rPr>
                <w:noProof/>
                <w:webHidden/>
              </w:rPr>
              <w:fldChar w:fldCharType="begin"/>
            </w:r>
            <w:r w:rsidR="002641C4">
              <w:rPr>
                <w:noProof/>
                <w:webHidden/>
              </w:rPr>
              <w:instrText xml:space="preserve"> PAGEREF _Toc136529475 \h </w:instrText>
            </w:r>
            <w:r w:rsidR="002641C4">
              <w:rPr>
                <w:noProof/>
                <w:webHidden/>
              </w:rPr>
            </w:r>
            <w:r w:rsidR="002641C4">
              <w:rPr>
                <w:noProof/>
                <w:webHidden/>
              </w:rPr>
              <w:fldChar w:fldCharType="separate"/>
            </w:r>
            <w:r w:rsidR="002641C4">
              <w:rPr>
                <w:noProof/>
                <w:webHidden/>
              </w:rPr>
              <w:t>9</w:t>
            </w:r>
            <w:r w:rsidR="002641C4">
              <w:rPr>
                <w:noProof/>
                <w:webHidden/>
              </w:rPr>
              <w:fldChar w:fldCharType="end"/>
            </w:r>
          </w:hyperlink>
        </w:p>
        <w:p w14:paraId="6D4A426E" w14:textId="6A8CDDA4" w:rsidR="002641C4" w:rsidRDefault="00AC5D5B">
          <w:pPr>
            <w:pStyle w:val="Verzeichnis2"/>
            <w:tabs>
              <w:tab w:val="left" w:pos="880"/>
              <w:tab w:val="right" w:leader="dot" w:pos="9016"/>
            </w:tabs>
            <w:rPr>
              <w:rFonts w:cstheme="minorBidi"/>
              <w:noProof/>
              <w:lang w:eastAsia="en-GB"/>
            </w:rPr>
          </w:pPr>
          <w:hyperlink w:anchor="_Toc136529476" w:history="1">
            <w:r w:rsidR="002641C4" w:rsidRPr="0059678A">
              <w:rPr>
                <w:rStyle w:val="Hyperlink"/>
                <w:noProof/>
              </w:rPr>
              <w:t>4.3</w:t>
            </w:r>
            <w:r w:rsidR="002641C4">
              <w:rPr>
                <w:rFonts w:cstheme="minorBidi"/>
                <w:noProof/>
                <w:lang w:eastAsia="en-GB"/>
              </w:rPr>
              <w:tab/>
            </w:r>
            <w:r w:rsidR="002641C4" w:rsidRPr="0059678A">
              <w:rPr>
                <w:rStyle w:val="Hyperlink"/>
                <w:noProof/>
              </w:rPr>
              <w:t>Fleet behaviour</w:t>
            </w:r>
            <w:r w:rsidR="002641C4">
              <w:rPr>
                <w:noProof/>
                <w:webHidden/>
              </w:rPr>
              <w:tab/>
            </w:r>
            <w:r w:rsidR="002641C4">
              <w:rPr>
                <w:noProof/>
                <w:webHidden/>
              </w:rPr>
              <w:fldChar w:fldCharType="begin"/>
            </w:r>
            <w:r w:rsidR="002641C4">
              <w:rPr>
                <w:noProof/>
                <w:webHidden/>
              </w:rPr>
              <w:instrText xml:space="preserve"> PAGEREF _Toc136529476 \h </w:instrText>
            </w:r>
            <w:r w:rsidR="002641C4">
              <w:rPr>
                <w:noProof/>
                <w:webHidden/>
              </w:rPr>
            </w:r>
            <w:r w:rsidR="002641C4">
              <w:rPr>
                <w:noProof/>
                <w:webHidden/>
              </w:rPr>
              <w:fldChar w:fldCharType="separate"/>
            </w:r>
            <w:r w:rsidR="002641C4">
              <w:rPr>
                <w:noProof/>
                <w:webHidden/>
              </w:rPr>
              <w:t>10</w:t>
            </w:r>
            <w:r w:rsidR="002641C4">
              <w:rPr>
                <w:noProof/>
                <w:webHidden/>
              </w:rPr>
              <w:fldChar w:fldCharType="end"/>
            </w:r>
          </w:hyperlink>
        </w:p>
        <w:p w14:paraId="54E36C0C" w14:textId="4611A670" w:rsidR="002641C4" w:rsidRDefault="00AC5D5B">
          <w:pPr>
            <w:pStyle w:val="Verzeichnis2"/>
            <w:tabs>
              <w:tab w:val="left" w:pos="880"/>
              <w:tab w:val="right" w:leader="dot" w:pos="9016"/>
            </w:tabs>
            <w:rPr>
              <w:rFonts w:cstheme="minorBidi"/>
              <w:noProof/>
              <w:lang w:eastAsia="en-GB"/>
            </w:rPr>
          </w:pPr>
          <w:hyperlink w:anchor="_Toc136529477" w:history="1">
            <w:r w:rsidR="002641C4" w:rsidRPr="0059678A">
              <w:rPr>
                <w:rStyle w:val="Hyperlink"/>
                <w:noProof/>
              </w:rPr>
              <w:t>4.4</w:t>
            </w:r>
            <w:r w:rsidR="002641C4">
              <w:rPr>
                <w:rFonts w:cstheme="minorBidi"/>
                <w:noProof/>
                <w:lang w:eastAsia="en-GB"/>
              </w:rPr>
              <w:tab/>
            </w:r>
            <w:r w:rsidR="002641C4" w:rsidRPr="0059678A">
              <w:rPr>
                <w:rStyle w:val="Hyperlink"/>
                <w:noProof/>
              </w:rPr>
              <w:t>Quality checks and diagnostics</w:t>
            </w:r>
            <w:r w:rsidR="002641C4">
              <w:rPr>
                <w:noProof/>
                <w:webHidden/>
              </w:rPr>
              <w:tab/>
            </w:r>
            <w:r w:rsidR="002641C4">
              <w:rPr>
                <w:noProof/>
                <w:webHidden/>
              </w:rPr>
              <w:fldChar w:fldCharType="begin"/>
            </w:r>
            <w:r w:rsidR="002641C4">
              <w:rPr>
                <w:noProof/>
                <w:webHidden/>
              </w:rPr>
              <w:instrText xml:space="preserve"> PAGEREF _Toc136529477 \h </w:instrText>
            </w:r>
            <w:r w:rsidR="002641C4">
              <w:rPr>
                <w:noProof/>
                <w:webHidden/>
              </w:rPr>
            </w:r>
            <w:r w:rsidR="002641C4">
              <w:rPr>
                <w:noProof/>
                <w:webHidden/>
              </w:rPr>
              <w:fldChar w:fldCharType="separate"/>
            </w:r>
            <w:r w:rsidR="002641C4">
              <w:rPr>
                <w:noProof/>
                <w:webHidden/>
              </w:rPr>
              <w:t>15</w:t>
            </w:r>
            <w:r w:rsidR="002641C4">
              <w:rPr>
                <w:noProof/>
                <w:webHidden/>
              </w:rPr>
              <w:fldChar w:fldCharType="end"/>
            </w:r>
          </w:hyperlink>
        </w:p>
        <w:p w14:paraId="33B4EC64" w14:textId="7A8A8F8D" w:rsidR="002641C4" w:rsidRDefault="00AC5D5B">
          <w:pPr>
            <w:pStyle w:val="Verzeichnis1"/>
            <w:tabs>
              <w:tab w:val="left" w:pos="440"/>
              <w:tab w:val="right" w:leader="dot" w:pos="9016"/>
            </w:tabs>
            <w:rPr>
              <w:rFonts w:cstheme="minorBidi"/>
              <w:noProof/>
              <w:lang w:eastAsia="en-GB"/>
            </w:rPr>
          </w:pPr>
          <w:hyperlink w:anchor="_Toc136529478" w:history="1">
            <w:r w:rsidR="002641C4" w:rsidRPr="0059678A">
              <w:rPr>
                <w:rStyle w:val="Hyperlink"/>
                <w:noProof/>
              </w:rPr>
              <w:t>5</w:t>
            </w:r>
            <w:r w:rsidR="002641C4">
              <w:rPr>
                <w:rFonts w:cstheme="minorBidi"/>
                <w:noProof/>
                <w:lang w:eastAsia="en-GB"/>
              </w:rPr>
              <w:tab/>
            </w:r>
            <w:r w:rsidR="002641C4" w:rsidRPr="0059678A">
              <w:rPr>
                <w:rStyle w:val="Hyperlink"/>
                <w:noProof/>
              </w:rPr>
              <w:t>Scenarios</w:t>
            </w:r>
            <w:r w:rsidR="002641C4">
              <w:rPr>
                <w:noProof/>
                <w:webHidden/>
              </w:rPr>
              <w:tab/>
            </w:r>
            <w:r w:rsidR="002641C4">
              <w:rPr>
                <w:noProof/>
                <w:webHidden/>
              </w:rPr>
              <w:fldChar w:fldCharType="begin"/>
            </w:r>
            <w:r w:rsidR="002641C4">
              <w:rPr>
                <w:noProof/>
                <w:webHidden/>
              </w:rPr>
              <w:instrText xml:space="preserve"> PAGEREF _Toc136529478 \h </w:instrText>
            </w:r>
            <w:r w:rsidR="002641C4">
              <w:rPr>
                <w:noProof/>
                <w:webHidden/>
              </w:rPr>
            </w:r>
            <w:r w:rsidR="002641C4">
              <w:rPr>
                <w:noProof/>
                <w:webHidden/>
              </w:rPr>
              <w:fldChar w:fldCharType="separate"/>
            </w:r>
            <w:r w:rsidR="002641C4">
              <w:rPr>
                <w:noProof/>
                <w:webHidden/>
              </w:rPr>
              <w:t>15</w:t>
            </w:r>
            <w:r w:rsidR="002641C4">
              <w:rPr>
                <w:noProof/>
                <w:webHidden/>
              </w:rPr>
              <w:fldChar w:fldCharType="end"/>
            </w:r>
          </w:hyperlink>
        </w:p>
        <w:p w14:paraId="3EDD7E9C" w14:textId="31BC2EDA" w:rsidR="002641C4" w:rsidRDefault="00AC5D5B">
          <w:pPr>
            <w:pStyle w:val="Verzeichnis2"/>
            <w:tabs>
              <w:tab w:val="left" w:pos="880"/>
              <w:tab w:val="right" w:leader="dot" w:pos="9016"/>
            </w:tabs>
            <w:rPr>
              <w:rFonts w:cstheme="minorBidi"/>
              <w:noProof/>
              <w:lang w:eastAsia="en-GB"/>
            </w:rPr>
          </w:pPr>
          <w:hyperlink w:anchor="_Toc136529479" w:history="1">
            <w:r w:rsidR="002641C4" w:rsidRPr="0059678A">
              <w:rPr>
                <w:rStyle w:val="Hyperlink"/>
                <w:noProof/>
              </w:rPr>
              <w:t>5.1</w:t>
            </w:r>
            <w:r w:rsidR="002641C4">
              <w:rPr>
                <w:rFonts w:cstheme="minorBidi"/>
                <w:noProof/>
                <w:lang w:eastAsia="en-GB"/>
              </w:rPr>
              <w:tab/>
            </w:r>
            <w:r w:rsidR="002641C4" w:rsidRPr="0059678A">
              <w:rPr>
                <w:rStyle w:val="Hyperlink"/>
                <w:noProof/>
              </w:rPr>
              <w:t>Baseline scenario (Reproduce the advice)</w:t>
            </w:r>
            <w:r w:rsidR="002641C4">
              <w:rPr>
                <w:noProof/>
                <w:webHidden/>
              </w:rPr>
              <w:tab/>
            </w:r>
            <w:r w:rsidR="002641C4">
              <w:rPr>
                <w:noProof/>
                <w:webHidden/>
              </w:rPr>
              <w:fldChar w:fldCharType="begin"/>
            </w:r>
            <w:r w:rsidR="002641C4">
              <w:rPr>
                <w:noProof/>
                <w:webHidden/>
              </w:rPr>
              <w:instrText xml:space="preserve"> PAGEREF _Toc136529479 \h </w:instrText>
            </w:r>
            <w:r w:rsidR="002641C4">
              <w:rPr>
                <w:noProof/>
                <w:webHidden/>
              </w:rPr>
            </w:r>
            <w:r w:rsidR="002641C4">
              <w:rPr>
                <w:noProof/>
                <w:webHidden/>
              </w:rPr>
              <w:fldChar w:fldCharType="separate"/>
            </w:r>
            <w:r w:rsidR="002641C4">
              <w:rPr>
                <w:noProof/>
                <w:webHidden/>
              </w:rPr>
              <w:t>15</w:t>
            </w:r>
            <w:r w:rsidR="002641C4">
              <w:rPr>
                <w:noProof/>
                <w:webHidden/>
              </w:rPr>
              <w:fldChar w:fldCharType="end"/>
            </w:r>
          </w:hyperlink>
        </w:p>
        <w:p w14:paraId="524F0F0C" w14:textId="370E43D7" w:rsidR="002641C4" w:rsidRDefault="00AC5D5B">
          <w:pPr>
            <w:pStyle w:val="Verzeichnis2"/>
            <w:tabs>
              <w:tab w:val="left" w:pos="880"/>
              <w:tab w:val="right" w:leader="dot" w:pos="9016"/>
            </w:tabs>
            <w:rPr>
              <w:rFonts w:cstheme="minorBidi"/>
              <w:noProof/>
              <w:lang w:eastAsia="en-GB"/>
            </w:rPr>
          </w:pPr>
          <w:hyperlink w:anchor="_Toc136529480" w:history="1">
            <w:r w:rsidR="002641C4" w:rsidRPr="0059678A">
              <w:rPr>
                <w:rStyle w:val="Hyperlink"/>
                <w:noProof/>
              </w:rPr>
              <w:t>5.2</w:t>
            </w:r>
            <w:r w:rsidR="002641C4">
              <w:rPr>
                <w:rFonts w:cstheme="minorBidi"/>
                <w:noProof/>
                <w:lang w:eastAsia="en-GB"/>
              </w:rPr>
              <w:tab/>
            </w:r>
            <w:r w:rsidR="002641C4" w:rsidRPr="0059678A">
              <w:rPr>
                <w:rStyle w:val="Hyperlink"/>
                <w:noProof/>
              </w:rPr>
              <w:t>Mixed fisheries scenarios</w:t>
            </w:r>
            <w:r w:rsidR="002641C4">
              <w:rPr>
                <w:noProof/>
                <w:webHidden/>
              </w:rPr>
              <w:tab/>
            </w:r>
            <w:r w:rsidR="002641C4">
              <w:rPr>
                <w:noProof/>
                <w:webHidden/>
              </w:rPr>
              <w:fldChar w:fldCharType="begin"/>
            </w:r>
            <w:r w:rsidR="002641C4">
              <w:rPr>
                <w:noProof/>
                <w:webHidden/>
              </w:rPr>
              <w:instrText xml:space="preserve"> PAGEREF _Toc136529480 \h </w:instrText>
            </w:r>
            <w:r w:rsidR="002641C4">
              <w:rPr>
                <w:noProof/>
                <w:webHidden/>
              </w:rPr>
            </w:r>
            <w:r w:rsidR="002641C4">
              <w:rPr>
                <w:noProof/>
                <w:webHidden/>
              </w:rPr>
              <w:fldChar w:fldCharType="separate"/>
            </w:r>
            <w:r w:rsidR="002641C4">
              <w:rPr>
                <w:noProof/>
                <w:webHidden/>
              </w:rPr>
              <w:t>15</w:t>
            </w:r>
            <w:r w:rsidR="002641C4">
              <w:rPr>
                <w:noProof/>
                <w:webHidden/>
              </w:rPr>
              <w:fldChar w:fldCharType="end"/>
            </w:r>
          </w:hyperlink>
        </w:p>
        <w:p w14:paraId="3E011A2C" w14:textId="575DA75D" w:rsidR="002641C4" w:rsidRDefault="00AC5D5B">
          <w:pPr>
            <w:pStyle w:val="Verzeichnis2"/>
            <w:tabs>
              <w:tab w:val="left" w:pos="880"/>
              <w:tab w:val="right" w:leader="dot" w:pos="9016"/>
            </w:tabs>
            <w:rPr>
              <w:rFonts w:cstheme="minorBidi"/>
              <w:noProof/>
              <w:lang w:eastAsia="en-GB"/>
            </w:rPr>
          </w:pPr>
          <w:hyperlink w:anchor="_Toc136529481" w:history="1">
            <w:r w:rsidR="002641C4" w:rsidRPr="0059678A">
              <w:rPr>
                <w:rStyle w:val="Hyperlink"/>
                <w:noProof/>
              </w:rPr>
              <w:t>5.3</w:t>
            </w:r>
            <w:r w:rsidR="002641C4">
              <w:rPr>
                <w:rFonts w:cstheme="minorBidi"/>
                <w:noProof/>
                <w:lang w:eastAsia="en-GB"/>
              </w:rPr>
              <w:tab/>
            </w:r>
            <w:r w:rsidR="002641C4" w:rsidRPr="0059678A">
              <w:rPr>
                <w:rStyle w:val="Hyperlink"/>
                <w:noProof/>
              </w:rPr>
              <w:t>Quality checks and diagnostics</w:t>
            </w:r>
            <w:r w:rsidR="002641C4">
              <w:rPr>
                <w:noProof/>
                <w:webHidden/>
              </w:rPr>
              <w:tab/>
            </w:r>
            <w:r w:rsidR="002641C4">
              <w:rPr>
                <w:noProof/>
                <w:webHidden/>
              </w:rPr>
              <w:fldChar w:fldCharType="begin"/>
            </w:r>
            <w:r w:rsidR="002641C4">
              <w:rPr>
                <w:noProof/>
                <w:webHidden/>
              </w:rPr>
              <w:instrText xml:space="preserve"> PAGEREF _Toc136529481 \h </w:instrText>
            </w:r>
            <w:r w:rsidR="002641C4">
              <w:rPr>
                <w:noProof/>
                <w:webHidden/>
              </w:rPr>
            </w:r>
            <w:r w:rsidR="002641C4">
              <w:rPr>
                <w:noProof/>
                <w:webHidden/>
              </w:rPr>
              <w:fldChar w:fldCharType="separate"/>
            </w:r>
            <w:r w:rsidR="002641C4">
              <w:rPr>
                <w:noProof/>
                <w:webHidden/>
              </w:rPr>
              <w:t>16</w:t>
            </w:r>
            <w:r w:rsidR="002641C4">
              <w:rPr>
                <w:noProof/>
                <w:webHidden/>
              </w:rPr>
              <w:fldChar w:fldCharType="end"/>
            </w:r>
          </w:hyperlink>
        </w:p>
        <w:p w14:paraId="7D31F601" w14:textId="4B55E985" w:rsidR="00E90241" w:rsidRPr="00A73836" w:rsidRDefault="00E90241" w:rsidP="00A73836">
          <w:r w:rsidRPr="00A73836">
            <w:rPr>
              <w:lang w:val="de-DE"/>
            </w:rPr>
            <w:fldChar w:fldCharType="end"/>
          </w:r>
        </w:p>
      </w:sdtContent>
    </w:sdt>
    <w:p w14:paraId="715208FD" w14:textId="5398EB90" w:rsidR="00E90241" w:rsidRPr="00A73836" w:rsidRDefault="00E90241" w:rsidP="00A73836">
      <w:r w:rsidRPr="00A73836">
        <w:br w:type="page"/>
      </w:r>
    </w:p>
    <w:p w14:paraId="25DD61DA" w14:textId="37F93D93" w:rsidR="00E90241" w:rsidRPr="00A73836" w:rsidRDefault="00E90241" w:rsidP="00A73836">
      <w:pPr>
        <w:pStyle w:val="berschrift1"/>
      </w:pPr>
      <w:bookmarkStart w:id="2" w:name="_Toc131680377"/>
      <w:bookmarkStart w:id="3" w:name="_Toc136529466"/>
      <w:r w:rsidRPr="00A73836">
        <w:lastRenderedPageBreak/>
        <w:t>Introduction</w:t>
      </w:r>
      <w:bookmarkEnd w:id="2"/>
      <w:bookmarkEnd w:id="3"/>
    </w:p>
    <w:p w14:paraId="4BF5FEA6" w14:textId="4EFB0DB6" w:rsidR="00660F89" w:rsidRPr="00A73836" w:rsidRDefault="00C8540F" w:rsidP="00A73836">
      <w:r w:rsidRPr="00A73836">
        <w:t xml:space="preserve">This document provides a methodological framework showing </w:t>
      </w:r>
      <w:r w:rsidR="00660F89" w:rsidRPr="00A73836">
        <w:t>decision-making</w:t>
      </w:r>
      <w:r w:rsidRPr="00A73836">
        <w:t xml:space="preserve"> process</w:t>
      </w:r>
      <w:r w:rsidR="005348C8">
        <w:t>es</w:t>
      </w:r>
      <w:r w:rsidRPr="00A73836">
        <w:t xml:space="preserve"> and “best practice” recommendations </w:t>
      </w:r>
      <w:bookmarkStart w:id="4" w:name="_Hlk108010713"/>
      <w:r w:rsidRPr="00A73836">
        <w:t xml:space="preserve">for the </w:t>
      </w:r>
      <w:r w:rsidR="005348C8">
        <w:t>implementation</w:t>
      </w:r>
      <w:r w:rsidRPr="00A73836">
        <w:t xml:space="preserve"> of models for mixed fisheries advice</w:t>
      </w:r>
      <w:bookmarkEnd w:id="4"/>
      <w:r w:rsidRPr="00A73836">
        <w:t xml:space="preserve">. The particular details </w:t>
      </w:r>
      <w:r w:rsidR="005348C8" w:rsidRPr="00A73836">
        <w:t>relating</w:t>
      </w:r>
      <w:r w:rsidRPr="00A73836">
        <w:t xml:space="preserve"> to an ecoregion are specified in the ecoregion’s Stock Annex.</w:t>
      </w:r>
    </w:p>
    <w:p w14:paraId="243F1FD4" w14:textId="15405B67" w:rsidR="00E90241" w:rsidRPr="00A73836" w:rsidRDefault="00E2269A" w:rsidP="00A73836">
      <w:pPr>
        <w:pStyle w:val="berschrift1"/>
      </w:pPr>
      <w:bookmarkStart w:id="5" w:name="_Toc131680378"/>
      <w:bookmarkStart w:id="6" w:name="_Toc136529467"/>
      <w:r w:rsidRPr="00A73836">
        <w:t xml:space="preserve">Input </w:t>
      </w:r>
      <w:r w:rsidR="00E90241" w:rsidRPr="00A73836">
        <w:t>Data</w:t>
      </w:r>
      <w:bookmarkEnd w:id="5"/>
      <w:bookmarkEnd w:id="6"/>
    </w:p>
    <w:p w14:paraId="2C88EFDD" w14:textId="10DD9100" w:rsidR="00EC325C" w:rsidRDefault="003A5E6C" w:rsidP="00F16C8E">
      <w:pPr>
        <w:pStyle w:val="berschrift2"/>
      </w:pPr>
      <w:bookmarkStart w:id="7" w:name="_Toc131680379"/>
      <w:bookmarkStart w:id="8" w:name="_Toc136529468"/>
      <w:r w:rsidRPr="00A73836">
        <w:t>Stocks</w:t>
      </w:r>
      <w:bookmarkEnd w:id="7"/>
      <w:bookmarkEnd w:id="8"/>
    </w:p>
    <w:p w14:paraId="0ABAA696" w14:textId="21D06901" w:rsidR="00E7050F" w:rsidRPr="00EC325C" w:rsidRDefault="005348C8" w:rsidP="005348C8">
      <w:r>
        <w:t>The following points are considered for deciding which stocks to include in the models</w:t>
      </w:r>
      <w:r w:rsidR="004466EB" w:rsidRPr="00EC325C">
        <w:t>:</w:t>
      </w:r>
    </w:p>
    <w:p w14:paraId="4CFB4C51" w14:textId="41959AC0" w:rsidR="00184290" w:rsidRPr="005348C8" w:rsidRDefault="00184290" w:rsidP="00853401">
      <w:pPr>
        <w:pStyle w:val="Listenabsatz"/>
        <w:numPr>
          <w:ilvl w:val="0"/>
          <w:numId w:val="11"/>
        </w:numPr>
      </w:pPr>
      <w:commentRangeStart w:id="9"/>
      <w:r w:rsidRPr="005348C8">
        <w:t>Priority should be given to stocks of commercial importance (i.e. target stocks, managed by TAC).</w:t>
      </w:r>
      <w:r w:rsidR="0008661E" w:rsidRPr="005348C8">
        <w:t xml:space="preserve"> However, b</w:t>
      </w:r>
      <w:r w:rsidRPr="005348C8">
        <w:t>ycatch of non-target stocks may also be of interest in a mixed fisheries context.</w:t>
      </w:r>
    </w:p>
    <w:p w14:paraId="6D75D04E" w14:textId="256245DA" w:rsidR="0008661E" w:rsidRPr="005348C8" w:rsidRDefault="0008661E" w:rsidP="00853401">
      <w:pPr>
        <w:pStyle w:val="Listenabsatz"/>
        <w:numPr>
          <w:ilvl w:val="0"/>
          <w:numId w:val="11"/>
        </w:numPr>
      </w:pPr>
      <w:r w:rsidRPr="005348C8">
        <w:t>Stocks which are not thought to have a high degree of mixed fisheries interactions due to their ecology or fisheries can be excluded (e.g. pelagic stocks).</w:t>
      </w:r>
    </w:p>
    <w:p w14:paraId="78B8CB79" w14:textId="2DECA0D3" w:rsidR="00463CFE" w:rsidRPr="005348C8" w:rsidRDefault="00463CFE" w:rsidP="00853401">
      <w:pPr>
        <w:pStyle w:val="Listenabsatz"/>
        <w:numPr>
          <w:ilvl w:val="0"/>
          <w:numId w:val="11"/>
        </w:numPr>
      </w:pPr>
      <w:r w:rsidRPr="005348C8">
        <w:t xml:space="preserve">Specific pelagic stocks should be considered </w:t>
      </w:r>
      <w:r w:rsidR="00A36F5D">
        <w:t>if they account for</w:t>
      </w:r>
      <w:r w:rsidR="00A36F5D" w:rsidRPr="005348C8">
        <w:t xml:space="preserve"> </w:t>
      </w:r>
      <w:r w:rsidRPr="005348C8">
        <w:t xml:space="preserve">a significant </w:t>
      </w:r>
      <w:r w:rsidR="00A36F5D">
        <w:t>proportion</w:t>
      </w:r>
      <w:r w:rsidR="00F549DF">
        <w:t xml:space="preserve"> </w:t>
      </w:r>
      <w:r w:rsidR="00F549DF" w:rsidRPr="005348C8">
        <w:t>of the demersal fleet</w:t>
      </w:r>
      <w:r w:rsidR="00F549DF">
        <w:t xml:space="preserve"> catches</w:t>
      </w:r>
      <w:r w:rsidRPr="005348C8">
        <w:t xml:space="preserve"> (</w:t>
      </w:r>
      <w:r w:rsidR="002D2055" w:rsidRPr="005348C8">
        <w:t>for example, 50%</w:t>
      </w:r>
      <w:r w:rsidRPr="005348C8">
        <w:t xml:space="preserve"> of demersal fleet catch</w:t>
      </w:r>
      <w:r w:rsidR="002D2055" w:rsidRPr="005348C8">
        <w:t xml:space="preserve"> </w:t>
      </w:r>
      <w:r w:rsidR="009C5F4B" w:rsidRPr="005348C8">
        <w:t>consists of pelagic species in the Iberian Waters model</w:t>
      </w:r>
      <w:r w:rsidRPr="005348C8">
        <w:t>)</w:t>
      </w:r>
      <w:r w:rsidR="00F549DF">
        <w:t>.</w:t>
      </w:r>
    </w:p>
    <w:p w14:paraId="0EC177EE" w14:textId="2265EB1F" w:rsidR="007D5BB6" w:rsidRPr="005348C8" w:rsidRDefault="007D5BB6" w:rsidP="00853401">
      <w:pPr>
        <w:pStyle w:val="Listenabsatz"/>
        <w:numPr>
          <w:ilvl w:val="0"/>
          <w:numId w:val="11"/>
        </w:numPr>
      </w:pPr>
      <w:r w:rsidRPr="005348C8">
        <w:t>The number of stocks included in the model also needs to be manageable both computationally and due to the time involved in data processing and model conditioning.</w:t>
      </w:r>
      <w:commentRangeEnd w:id="9"/>
      <w:r w:rsidR="00BB048C" w:rsidRPr="005348C8">
        <w:rPr>
          <w:rStyle w:val="Kommentarzeichen"/>
        </w:rPr>
        <w:commentReference w:id="9"/>
      </w:r>
    </w:p>
    <w:p w14:paraId="1AED09E3" w14:textId="50CF54AE" w:rsidR="00ED0EF8" w:rsidRDefault="0012724C" w:rsidP="00ED0EF8">
      <w:r>
        <w:t xml:space="preserve">Stock assessment results and </w:t>
      </w:r>
      <w:r w:rsidR="002F38D0">
        <w:t xml:space="preserve">the forecast settings </w:t>
      </w:r>
      <w:r w:rsidR="005809DA">
        <w:t xml:space="preserve">used to produce the single stock advice </w:t>
      </w:r>
      <w:r w:rsidR="007B347E">
        <w:t>are obtained directly from the stock assessor</w:t>
      </w:r>
      <w:r w:rsidR="00BB048C">
        <w:t>, advice sheet or WG report</w:t>
      </w:r>
      <w:r w:rsidR="007B347E">
        <w:t>.</w:t>
      </w:r>
      <w:r w:rsidR="00EC325C">
        <w:t xml:space="preserve"> </w:t>
      </w:r>
      <w:r w:rsidR="007B347E">
        <w:t>Where relevant, i</w:t>
      </w:r>
      <w:r w:rsidR="003A5E6C" w:rsidRPr="00A73836">
        <w:t xml:space="preserve">nformation on the raising procedures for discards and the allocation of age compositions </w:t>
      </w:r>
      <w:r w:rsidR="00A73836">
        <w:t>should</w:t>
      </w:r>
      <w:r w:rsidR="007B347E">
        <w:t xml:space="preserve"> also</w:t>
      </w:r>
      <w:r w:rsidR="003A5E6C" w:rsidRPr="00A73836">
        <w:t xml:space="preserve"> be collected</w:t>
      </w:r>
      <w:r w:rsidR="007B347E">
        <w:t>.</w:t>
      </w:r>
      <w:r w:rsidR="003A5E6C" w:rsidRPr="00A73836">
        <w:t xml:space="preserve"> </w:t>
      </w:r>
      <w:r w:rsidR="005348C8">
        <w:t>This ensures that the starting point of the mixed fisheries scenarios is the same as for the single stock advice.</w:t>
      </w:r>
    </w:p>
    <w:p w14:paraId="3654BEE8" w14:textId="4ABB84E9" w:rsidR="005348C8" w:rsidRPr="005348C8" w:rsidRDefault="005348C8" w:rsidP="00ED0EF8">
      <w:pPr>
        <w:rPr>
          <w:i/>
          <w:iCs/>
        </w:rPr>
      </w:pPr>
      <w:r w:rsidRPr="005348C8">
        <w:rPr>
          <w:i/>
          <w:iCs/>
        </w:rPr>
        <w:t>Development steps for best practice:</w:t>
      </w:r>
    </w:p>
    <w:p w14:paraId="40556C47" w14:textId="77777777" w:rsidR="005348C8" w:rsidRDefault="00EC325C" w:rsidP="00F16C8E">
      <w:pPr>
        <w:pStyle w:val="Listenabsatz"/>
        <w:numPr>
          <w:ilvl w:val="0"/>
          <w:numId w:val="18"/>
        </w:numPr>
        <w:rPr>
          <w:i/>
          <w:iCs/>
        </w:rPr>
      </w:pPr>
      <w:r w:rsidRPr="005348C8">
        <w:rPr>
          <w:i/>
          <w:iCs/>
        </w:rPr>
        <w:t>STARMIXFISH task 8: A framework for adding stocks identified as having important technical interactions</w:t>
      </w:r>
    </w:p>
    <w:p w14:paraId="22824577" w14:textId="66644FEB" w:rsidR="005348C8" w:rsidRDefault="005348C8" w:rsidP="00F16C8E">
      <w:pPr>
        <w:pStyle w:val="Listenabsatz"/>
        <w:numPr>
          <w:ilvl w:val="0"/>
          <w:numId w:val="18"/>
        </w:numPr>
        <w:rPr>
          <w:i/>
          <w:iCs/>
        </w:rPr>
      </w:pPr>
      <w:r w:rsidRPr="005348C8">
        <w:rPr>
          <w:i/>
          <w:iCs/>
        </w:rPr>
        <w:t xml:space="preserve">See Table </w:t>
      </w:r>
      <w:r w:rsidR="001308D9">
        <w:rPr>
          <w:i/>
          <w:iCs/>
        </w:rPr>
        <w:t>A</w:t>
      </w:r>
      <w:r w:rsidRPr="005348C8">
        <w:rPr>
          <w:i/>
          <w:iCs/>
        </w:rPr>
        <w:t xml:space="preserve">1 in </w:t>
      </w:r>
      <w:r w:rsidR="001308D9">
        <w:rPr>
          <w:i/>
          <w:iCs/>
        </w:rPr>
        <w:t>A</w:t>
      </w:r>
      <w:r w:rsidRPr="005348C8">
        <w:rPr>
          <w:i/>
          <w:iCs/>
        </w:rPr>
        <w:t xml:space="preserve">nnex 1 for a summary of different </w:t>
      </w:r>
      <w:r>
        <w:rPr>
          <w:i/>
          <w:iCs/>
        </w:rPr>
        <w:t>options</w:t>
      </w:r>
      <w:r w:rsidRPr="005348C8">
        <w:rPr>
          <w:i/>
          <w:iCs/>
        </w:rPr>
        <w:t xml:space="preserve"> that could be taken.</w:t>
      </w:r>
    </w:p>
    <w:p w14:paraId="60647A25" w14:textId="05D874AA" w:rsidR="00BE2038" w:rsidRPr="00A73836" w:rsidRDefault="00C25122" w:rsidP="00A73836">
      <w:pPr>
        <w:pStyle w:val="berschrift2"/>
      </w:pPr>
      <w:bookmarkStart w:id="10" w:name="_Toc131680380"/>
      <w:bookmarkStart w:id="11" w:name="_Toc131680381"/>
      <w:bookmarkStart w:id="12" w:name="_Toc136529469"/>
      <w:bookmarkEnd w:id="10"/>
      <w:r w:rsidRPr="00A73836">
        <w:t>Catch and</w:t>
      </w:r>
      <w:r w:rsidR="00D9407F" w:rsidRPr="00A73836">
        <w:t xml:space="preserve"> </w:t>
      </w:r>
      <w:r w:rsidRPr="00A73836">
        <w:t>effort by metier</w:t>
      </w:r>
      <w:bookmarkEnd w:id="11"/>
      <w:bookmarkEnd w:id="12"/>
    </w:p>
    <w:p w14:paraId="2FB55928" w14:textId="00B4923C" w:rsidR="001C27B2" w:rsidRPr="00A73836" w:rsidRDefault="005348C8" w:rsidP="00F16C8E">
      <w:r w:rsidRPr="005348C8">
        <w:t>Da</w:t>
      </w:r>
      <w:r>
        <w:t>ta on landings and effort (“fleet data”)</w:t>
      </w:r>
      <w:r w:rsidRPr="00A73836">
        <w:t xml:space="preserve"> </w:t>
      </w:r>
      <w:r>
        <w:t xml:space="preserve">by year, country, area, metier, vessel length and in the case of landings, species, are requested though the ICES annual fisheries data call. The fleet data </w:t>
      </w:r>
      <w:r w:rsidR="009E4FE6" w:rsidRPr="00A73836">
        <w:t xml:space="preserve">received by WGMIXFISH </w:t>
      </w:r>
      <w:r w:rsidR="005F434A">
        <w:t xml:space="preserve">from the ICES annual fisheries data call </w:t>
      </w:r>
      <w:r w:rsidR="009E4FE6" w:rsidRPr="00A73836">
        <w:t>is run through a</w:t>
      </w:r>
      <w:r w:rsidR="00192EED">
        <w:t xml:space="preserve"> QC procedure</w:t>
      </w:r>
      <w:r w:rsidR="005F434A">
        <w:t xml:space="preserve"> to </w:t>
      </w:r>
      <w:r w:rsidR="00C10AE3">
        <w:t>identify and resolve data issue with national data submitters.</w:t>
      </w:r>
      <w:r w:rsidR="006344CC">
        <w:t xml:space="preserve"> </w:t>
      </w:r>
      <w:r w:rsidR="009A3EE9">
        <w:t xml:space="preserve">The consistency between the reporting of </w:t>
      </w:r>
      <w:r w:rsidR="00EC1D95">
        <w:t xml:space="preserve">metiers between </w:t>
      </w:r>
      <w:r w:rsidR="009A3EE9">
        <w:t>the</w:t>
      </w:r>
      <w:r w:rsidR="003360E1">
        <w:t xml:space="preserve"> fleet</w:t>
      </w:r>
      <w:r w:rsidR="009A3EE9">
        <w:t xml:space="preserve"> landings and effort data</w:t>
      </w:r>
      <w:r w:rsidR="00EC1D95">
        <w:t xml:space="preserve"> and</w:t>
      </w:r>
      <w:r w:rsidR="009A3EE9">
        <w:t xml:space="preserve"> </w:t>
      </w:r>
      <w:r w:rsidR="00E60567">
        <w:t xml:space="preserve">the </w:t>
      </w:r>
      <w:r w:rsidR="00160882">
        <w:t xml:space="preserve">landings </w:t>
      </w:r>
      <w:r w:rsidR="00E60567">
        <w:t xml:space="preserve">data available in </w:t>
      </w:r>
      <w:proofErr w:type="spellStart"/>
      <w:r w:rsidR="00E60567">
        <w:t>InterCatch</w:t>
      </w:r>
      <w:proofErr w:type="spellEnd"/>
      <w:r w:rsidR="00E60567">
        <w:t xml:space="preserve"> for each stock</w:t>
      </w:r>
      <w:r w:rsidR="000475EC">
        <w:t xml:space="preserve"> is assessed and ste</w:t>
      </w:r>
      <w:r w:rsidR="00E60567">
        <w:t xml:space="preserve">ps </w:t>
      </w:r>
      <w:r w:rsidR="000475EC">
        <w:t xml:space="preserve">are </w:t>
      </w:r>
      <w:r w:rsidR="00E60567">
        <w:t>taken to increase consistency where appropriate.</w:t>
      </w:r>
    </w:p>
    <w:p w14:paraId="63BF7A82" w14:textId="37A9E212" w:rsidR="001C27B2" w:rsidRPr="00A73836" w:rsidRDefault="001C27B2" w:rsidP="00A73836">
      <w:r w:rsidRPr="00A73836">
        <w:t xml:space="preserve">The accessions data is merged with the </w:t>
      </w:r>
      <w:proofErr w:type="spellStart"/>
      <w:r w:rsidRPr="00A73836">
        <w:t>InterCatch</w:t>
      </w:r>
      <w:proofErr w:type="spellEnd"/>
      <w:r w:rsidRPr="00A73836">
        <w:t xml:space="preserve"> data by transferring the discard rates and age </w:t>
      </w:r>
      <w:r w:rsidR="00BB048C">
        <w:t>structure</w:t>
      </w:r>
      <w:r w:rsidRPr="00A73836">
        <w:t xml:space="preserve"> from </w:t>
      </w:r>
      <w:proofErr w:type="spellStart"/>
      <w:r w:rsidRPr="00A73836">
        <w:t>InterCatch</w:t>
      </w:r>
      <w:proofErr w:type="spellEnd"/>
      <w:r w:rsidRPr="00A73836">
        <w:t xml:space="preserve"> to the fleet data on a country-</w:t>
      </w:r>
      <w:r w:rsidR="00BB048C">
        <w:t>metier</w:t>
      </w:r>
      <w:r w:rsidRPr="00A73836">
        <w:t>-area-</w:t>
      </w:r>
      <w:commentRangeStart w:id="13"/>
      <w:commentRangeStart w:id="14"/>
      <w:r w:rsidRPr="00A73836">
        <w:t>quarter</w:t>
      </w:r>
      <w:commentRangeEnd w:id="13"/>
      <w:r w:rsidR="00BB048C">
        <w:rPr>
          <w:rStyle w:val="Kommentarzeichen"/>
        </w:rPr>
        <w:commentReference w:id="13"/>
      </w:r>
      <w:commentRangeEnd w:id="14"/>
      <w:r w:rsidR="00B60644">
        <w:rPr>
          <w:rStyle w:val="Kommentarzeichen"/>
        </w:rPr>
        <w:commentReference w:id="14"/>
      </w:r>
      <w:r w:rsidRPr="00A73836">
        <w:t xml:space="preserve"> basis for each stock.</w:t>
      </w:r>
      <w:r w:rsidR="00A73836">
        <w:t xml:space="preserve"> </w:t>
      </w:r>
      <w:r w:rsidRPr="00A73836">
        <w:t>However, in some cases</w:t>
      </w:r>
      <w:r w:rsidR="00EC325C">
        <w:t>,</w:t>
      </w:r>
      <w:r w:rsidRPr="00A73836">
        <w:t xml:space="preserve"> an exact match to an </w:t>
      </w:r>
      <w:proofErr w:type="spellStart"/>
      <w:r w:rsidRPr="00A73836">
        <w:t>InterCatch</w:t>
      </w:r>
      <w:proofErr w:type="spellEnd"/>
      <w:r w:rsidRPr="00A73836">
        <w:t xml:space="preserve"> record will not be possible.</w:t>
      </w:r>
      <w:r w:rsidR="00A73836">
        <w:t xml:space="preserve"> </w:t>
      </w:r>
      <w:r w:rsidRPr="00A73836">
        <w:t xml:space="preserve">In these </w:t>
      </w:r>
      <w:proofErr w:type="gramStart"/>
      <w:r w:rsidRPr="00A73836">
        <w:t>cases</w:t>
      </w:r>
      <w:proofErr w:type="gramEnd"/>
      <w:r w:rsidRPr="00A73836">
        <w:t xml:space="preserve"> an alternative match can be made based on a hierarchy of assumptions</w:t>
      </w:r>
      <w:r w:rsidR="00A73836" w:rsidRPr="00A73836">
        <w:t xml:space="preserve"> (example</w:t>
      </w:r>
      <w:r w:rsidR="00A73836">
        <w:t xml:space="preserve">: drop </w:t>
      </w:r>
      <w:r w:rsidR="00BB048C">
        <w:t xml:space="preserve">quarter &gt; </w:t>
      </w:r>
      <w:r w:rsidR="007C4175">
        <w:t xml:space="preserve">mesh </w:t>
      </w:r>
      <w:r w:rsidR="00A73836">
        <w:t xml:space="preserve">&gt; </w:t>
      </w:r>
      <w:r w:rsidR="007C4175">
        <w:t xml:space="preserve">target &gt; gear &gt; </w:t>
      </w:r>
      <w:r w:rsidR="00A73836">
        <w:t>area &gt; country &gt; everything (i.e. stock level distributions)).</w:t>
      </w:r>
    </w:p>
    <w:p w14:paraId="33D1DC3C" w14:textId="7FCFC612" w:rsidR="000E5706" w:rsidRPr="000E5706" w:rsidRDefault="001C27B2" w:rsidP="00F16C8E">
      <w:pPr>
        <w:rPr>
          <w:highlight w:val="yellow"/>
        </w:rPr>
      </w:pPr>
      <w:r w:rsidRPr="00A73836">
        <w:t xml:space="preserve">The procedure for merging the fleet and </w:t>
      </w:r>
      <w:proofErr w:type="spellStart"/>
      <w:r w:rsidRPr="00A73836">
        <w:t>InterCatch</w:t>
      </w:r>
      <w:proofErr w:type="spellEnd"/>
      <w:r w:rsidRPr="00A73836">
        <w:t xml:space="preserve"> data is detailed below</w:t>
      </w:r>
      <w:r w:rsidR="008F021D">
        <w:t>. This can be done on an age-aggregated or age-disaggregated basis</w:t>
      </w:r>
      <w:r w:rsidR="000E5706">
        <w:t>.</w:t>
      </w:r>
    </w:p>
    <w:p w14:paraId="0E20A256" w14:textId="14F7426B" w:rsidR="00D72B21" w:rsidRPr="00D72B21" w:rsidRDefault="00D72B21" w:rsidP="00853401">
      <w:pPr>
        <w:pStyle w:val="Listenabsatz"/>
        <w:numPr>
          <w:ilvl w:val="0"/>
          <w:numId w:val="3"/>
        </w:numPr>
        <w:rPr>
          <w:i/>
          <w:iCs/>
        </w:rPr>
      </w:pPr>
      <w:r w:rsidRPr="00D72B21">
        <w:lastRenderedPageBreak/>
        <w:t xml:space="preserve">For each stock: </w:t>
      </w:r>
    </w:p>
    <w:p w14:paraId="20F31B9B" w14:textId="4A8A9847" w:rsidR="001C27B2" w:rsidRPr="00A73836" w:rsidRDefault="001C27B2" w:rsidP="00853401">
      <w:pPr>
        <w:pStyle w:val="Listenabsatz"/>
        <w:numPr>
          <w:ilvl w:val="1"/>
          <w:numId w:val="3"/>
        </w:numPr>
      </w:pPr>
      <w:r w:rsidRPr="00A73836">
        <w:t xml:space="preserve">Match accessions </w:t>
      </w:r>
      <w:r w:rsidR="00D72B21">
        <w:t>records</w:t>
      </w:r>
      <w:r w:rsidRPr="00A73836">
        <w:t xml:space="preserve"> to </w:t>
      </w:r>
      <w:proofErr w:type="spellStart"/>
      <w:r w:rsidRPr="00A73836">
        <w:t>InterCatch</w:t>
      </w:r>
      <w:proofErr w:type="spellEnd"/>
      <w:r w:rsidRPr="00A73836">
        <w:t xml:space="preserve"> metier-level </w:t>
      </w:r>
      <w:r w:rsidR="00D72B21">
        <w:t>records</w:t>
      </w:r>
      <w:r w:rsidRPr="00A73836">
        <w:t xml:space="preserve"> by: country, </w:t>
      </w:r>
      <w:r w:rsidR="009F7EF6">
        <w:t>metier</w:t>
      </w:r>
      <w:r w:rsidR="00BB048C">
        <w:t xml:space="preserve"> (gear*target*mesh size)</w:t>
      </w:r>
      <w:r w:rsidRPr="00A73836">
        <w:t>, area</w:t>
      </w:r>
      <w:r w:rsidR="00BB048C">
        <w:t xml:space="preserve"> and</w:t>
      </w:r>
      <w:r w:rsidRPr="00A73836">
        <w:t xml:space="preserve"> quarter.</w:t>
      </w:r>
    </w:p>
    <w:p w14:paraId="69E9392D" w14:textId="1823EB5B" w:rsidR="00BB048C" w:rsidRDefault="00A73836" w:rsidP="00853401">
      <w:pPr>
        <w:pStyle w:val="Listenabsatz"/>
        <w:numPr>
          <w:ilvl w:val="1"/>
          <w:numId w:val="3"/>
        </w:numPr>
      </w:pPr>
      <w:r>
        <w:t xml:space="preserve">If </w:t>
      </w:r>
      <w:r w:rsidR="00BB048C">
        <w:t>a direct match is not found then</w:t>
      </w:r>
      <w:r>
        <w:t xml:space="preserve"> assume </w:t>
      </w:r>
      <w:r w:rsidRPr="00A73836">
        <w:t>a</w:t>
      </w:r>
      <w:r w:rsidR="008A2DB8">
        <w:t>n average</w:t>
      </w:r>
      <w:r w:rsidR="001C27B2" w:rsidRPr="00A73836">
        <w:t xml:space="preserve"> </w:t>
      </w:r>
      <w:r w:rsidR="00BB048C">
        <w:t xml:space="preserve">discard rate and/or </w:t>
      </w:r>
      <w:r w:rsidR="001C27B2" w:rsidRPr="00A73836">
        <w:t xml:space="preserve">age structure </w:t>
      </w:r>
      <w:r w:rsidR="00BB048C">
        <w:t xml:space="preserve">from </w:t>
      </w:r>
      <w:proofErr w:type="spellStart"/>
      <w:r w:rsidR="00D72B21">
        <w:t>InterCatch</w:t>
      </w:r>
      <w:proofErr w:type="spellEnd"/>
      <w:r w:rsidR="00BB048C">
        <w:t xml:space="preserve"> </w:t>
      </w:r>
      <w:r w:rsidR="00D72B21">
        <w:t xml:space="preserve">records </w:t>
      </w:r>
      <w:r w:rsidR="00BB048C">
        <w:t>matched by: country, metier (gear*target*mesh size), area (i.e. drop quarter).</w:t>
      </w:r>
      <w:r w:rsidR="001C27B2" w:rsidRPr="00A73836">
        <w:t xml:space="preserve"> </w:t>
      </w:r>
    </w:p>
    <w:p w14:paraId="2976C51A" w14:textId="68B05115" w:rsidR="001C27B2" w:rsidRDefault="00BB048C" w:rsidP="00853401">
      <w:pPr>
        <w:pStyle w:val="Listenabsatz"/>
        <w:numPr>
          <w:ilvl w:val="1"/>
          <w:numId w:val="3"/>
        </w:numPr>
      </w:pPr>
      <w:r>
        <w:t>Continue matching process using</w:t>
      </w:r>
      <w:r w:rsidR="001C27B2" w:rsidRPr="00A73836">
        <w:t xml:space="preserve"> a hierarchy of assumptions</w:t>
      </w:r>
      <w:r>
        <w:t xml:space="preserve"> </w:t>
      </w:r>
      <w:r w:rsidRPr="00A73836">
        <w:t>(</w:t>
      </w:r>
      <w:r>
        <w:t>drop mesh &gt; target &gt; gear &gt; area &gt; country).</w:t>
      </w:r>
    </w:p>
    <w:p w14:paraId="2ACA1333" w14:textId="53FD68FF" w:rsidR="00D72B21" w:rsidRDefault="00BB048C" w:rsidP="00853401">
      <w:pPr>
        <w:pStyle w:val="Listenabsatz"/>
        <w:numPr>
          <w:ilvl w:val="1"/>
          <w:numId w:val="3"/>
        </w:numPr>
      </w:pPr>
      <w:r>
        <w:t xml:space="preserve">Use the stock level discard rate and/or age structure where </w:t>
      </w:r>
      <w:r w:rsidR="00D72B21">
        <w:t>the hierarchy of assumptions fails to make a match.</w:t>
      </w:r>
    </w:p>
    <w:p w14:paraId="3BB1F1A7" w14:textId="541E21C5" w:rsidR="001308D9" w:rsidRPr="001308D9" w:rsidRDefault="001308D9" w:rsidP="001308D9">
      <w:pPr>
        <w:rPr>
          <w:i/>
          <w:iCs/>
        </w:rPr>
      </w:pPr>
      <w:r w:rsidRPr="001308D9">
        <w:rPr>
          <w:i/>
          <w:iCs/>
        </w:rPr>
        <w:t>Development steps for best practice:</w:t>
      </w:r>
    </w:p>
    <w:p w14:paraId="2302579D" w14:textId="3DE538F4" w:rsidR="001308D9" w:rsidRDefault="001308D9" w:rsidP="001308D9">
      <w:pPr>
        <w:pStyle w:val="Listenabsatz"/>
        <w:numPr>
          <w:ilvl w:val="0"/>
          <w:numId w:val="19"/>
        </w:numPr>
        <w:rPr>
          <w:i/>
          <w:iCs/>
        </w:rPr>
      </w:pPr>
      <w:commentRangeStart w:id="15"/>
      <w:r>
        <w:rPr>
          <w:i/>
          <w:iCs/>
        </w:rPr>
        <w:t>R</w:t>
      </w:r>
      <w:r w:rsidRPr="001308D9">
        <w:rPr>
          <w:i/>
          <w:iCs/>
        </w:rPr>
        <w:t>efine and apply fleet data-</w:t>
      </w:r>
      <w:proofErr w:type="spellStart"/>
      <w:r w:rsidRPr="001308D9">
        <w:rPr>
          <w:i/>
          <w:iCs/>
        </w:rPr>
        <w:t>InterCatch</w:t>
      </w:r>
      <w:proofErr w:type="spellEnd"/>
      <w:r w:rsidRPr="001308D9">
        <w:rPr>
          <w:i/>
          <w:iCs/>
        </w:rPr>
        <w:t xml:space="preserve"> matching procedure across all ecoregions.</w:t>
      </w:r>
      <w:commentRangeEnd w:id="15"/>
      <w:r w:rsidR="004C6BDE">
        <w:rPr>
          <w:rStyle w:val="Kommentarzeichen"/>
        </w:rPr>
        <w:commentReference w:id="15"/>
      </w:r>
    </w:p>
    <w:p w14:paraId="06B9E3EA" w14:textId="6CFA540E" w:rsidR="006F51B7" w:rsidRDefault="006F51B7" w:rsidP="00F16C8E">
      <w:pPr>
        <w:pStyle w:val="berschrift2"/>
      </w:pPr>
      <w:bookmarkStart w:id="16" w:name="_Toc131680382"/>
      <w:bookmarkStart w:id="17" w:name="_Toc136529470"/>
      <w:r w:rsidRPr="00A73836">
        <w:t>Q</w:t>
      </w:r>
      <w:r w:rsidR="00E14A56">
        <w:t>uality</w:t>
      </w:r>
      <w:r w:rsidRPr="00A73836">
        <w:t xml:space="preserve"> checks and diagnostics</w:t>
      </w:r>
      <w:bookmarkEnd w:id="16"/>
      <w:bookmarkEnd w:id="17"/>
    </w:p>
    <w:p w14:paraId="3D34B253" w14:textId="780B64AD" w:rsidR="00D252CF" w:rsidRDefault="005C26D3" w:rsidP="00853401">
      <w:pPr>
        <w:pStyle w:val="Listenabsatz"/>
        <w:numPr>
          <w:ilvl w:val="0"/>
          <w:numId w:val="5"/>
        </w:numPr>
      </w:pPr>
      <w:r>
        <w:t xml:space="preserve">Stock assessment results received from the stock assessor are checked against </w:t>
      </w:r>
      <w:r w:rsidR="00D252CF" w:rsidRPr="00A73836">
        <w:t>t</w:t>
      </w:r>
      <w:r w:rsidR="00026522">
        <w:t>he</w:t>
      </w:r>
      <w:r w:rsidR="00D252CF" w:rsidRPr="00A73836">
        <w:t xml:space="preserve"> ICES Standard Assessment Graphs (SAG) or tables from the WG report.</w:t>
      </w:r>
    </w:p>
    <w:p w14:paraId="68223848" w14:textId="2584C8DA" w:rsidR="00D43603" w:rsidRDefault="00D43603" w:rsidP="00853401">
      <w:pPr>
        <w:pStyle w:val="Listenabsatz"/>
        <w:numPr>
          <w:ilvl w:val="0"/>
          <w:numId w:val="5"/>
        </w:numPr>
      </w:pPr>
      <w:r w:rsidRPr="00A73836">
        <w:t xml:space="preserve">Each </w:t>
      </w:r>
      <w:proofErr w:type="gramStart"/>
      <w:r>
        <w:t>landings</w:t>
      </w:r>
      <w:proofErr w:type="gramEnd"/>
      <w:r>
        <w:t xml:space="preserve"> </w:t>
      </w:r>
      <w:r w:rsidRPr="00A73836">
        <w:t xml:space="preserve">record </w:t>
      </w:r>
      <w:r>
        <w:t>in the fleet data</w:t>
      </w:r>
      <w:r w:rsidR="003858DC">
        <w:t xml:space="preserve"> should</w:t>
      </w:r>
      <w:r w:rsidRPr="00A73836">
        <w:t xml:space="preserve"> have corresponding effort</w:t>
      </w:r>
      <w:r>
        <w:t xml:space="preserve"> record</w:t>
      </w:r>
      <w:r w:rsidRPr="00A73836">
        <w:t xml:space="preserve">. </w:t>
      </w:r>
      <w:r w:rsidR="00D72B21">
        <w:t>I</w:t>
      </w:r>
      <w:r w:rsidRPr="00A73836">
        <w:t>nstances where this criterion is not met</w:t>
      </w:r>
      <w:r w:rsidR="00D72B21">
        <w:t xml:space="preserve"> are investigated</w:t>
      </w:r>
      <w:r w:rsidRPr="00A73836">
        <w:t xml:space="preserve">. </w:t>
      </w:r>
    </w:p>
    <w:p w14:paraId="468E2C06" w14:textId="55BE4BEA" w:rsidR="005E00EF" w:rsidRPr="00A73836" w:rsidRDefault="005E00EF" w:rsidP="00853401">
      <w:pPr>
        <w:pStyle w:val="Listenabsatz"/>
        <w:numPr>
          <w:ilvl w:val="0"/>
          <w:numId w:val="5"/>
        </w:numPr>
      </w:pPr>
      <w:r>
        <w:t xml:space="preserve">The merged fleet data are compared to the </w:t>
      </w:r>
      <w:r w:rsidR="00A679A2" w:rsidRPr="00A73836">
        <w:t>stock level data</w:t>
      </w:r>
      <w:r w:rsidR="00A679A2">
        <w:t xml:space="preserve"> received from the stock assessor for: total </w:t>
      </w:r>
      <w:r w:rsidR="00D72B21">
        <w:t xml:space="preserve">tonnage, numbers-at-age and sum-of </w:t>
      </w:r>
      <w:r w:rsidR="00D43603">
        <w:t>products (</w:t>
      </w:r>
      <w:r w:rsidR="00D43603" w:rsidRPr="00A73836">
        <w:t>SOP</w:t>
      </w:r>
      <w:r w:rsidR="00D43603">
        <w:t>, numbers</w:t>
      </w:r>
      <w:r w:rsidR="00D43603" w:rsidRPr="00A73836">
        <w:t>*</w:t>
      </w:r>
      <w:r w:rsidR="00D43603">
        <w:t>mean weight-at-age)</w:t>
      </w:r>
      <w:r w:rsidR="00D43603" w:rsidRPr="00A73836">
        <w:t xml:space="preserve"> </w:t>
      </w:r>
      <w:r w:rsidR="00D72B21">
        <w:t>for</w:t>
      </w:r>
      <w:r w:rsidR="00D43603" w:rsidRPr="00A73836">
        <w:t xml:space="preserve"> landing</w:t>
      </w:r>
      <w:r w:rsidR="00D72B21">
        <w:t>s, discards and total catch</w:t>
      </w:r>
      <w:r w:rsidR="00D43603">
        <w:t xml:space="preserve">. </w:t>
      </w:r>
    </w:p>
    <w:p w14:paraId="4038F6CD" w14:textId="40E760F8" w:rsidR="00D9407F" w:rsidRPr="00A73836" w:rsidRDefault="00D9407F" w:rsidP="00A73836">
      <w:pPr>
        <w:pStyle w:val="berschrift1"/>
      </w:pPr>
      <w:bookmarkStart w:id="18" w:name="_Toc131680383"/>
      <w:bookmarkStart w:id="19" w:name="_Toc131680385"/>
      <w:bookmarkStart w:id="20" w:name="_Toc131680386"/>
      <w:bookmarkStart w:id="21" w:name="_Toc131680387"/>
      <w:bookmarkStart w:id="22" w:name="_Toc136529471"/>
      <w:bookmarkEnd w:id="18"/>
      <w:bookmarkEnd w:id="19"/>
      <w:bookmarkEnd w:id="20"/>
      <w:r w:rsidRPr="00A73836">
        <w:t>Model conditioning</w:t>
      </w:r>
      <w:r w:rsidR="00D47059">
        <w:t xml:space="preserve"> and assumptions</w:t>
      </w:r>
      <w:bookmarkEnd w:id="21"/>
      <w:bookmarkEnd w:id="22"/>
    </w:p>
    <w:p w14:paraId="4160ACAF" w14:textId="0AFE733B" w:rsidR="00A73836" w:rsidRPr="00A73836" w:rsidRDefault="00A73836" w:rsidP="00A73836">
      <w:r>
        <w:t xml:space="preserve">Two models are available for use: </w:t>
      </w:r>
      <w:proofErr w:type="spellStart"/>
      <w:r>
        <w:t>Fcube</w:t>
      </w:r>
      <w:proofErr w:type="spellEnd"/>
      <w:r>
        <w:t xml:space="preserve"> and FLBEIA. The use of FLBEIA allows for an age-disaggregated version as an alternative to using age-aggregated data. </w:t>
      </w:r>
      <w:r w:rsidRPr="00A73836">
        <w:t xml:space="preserve">Using age-disaggregated catch information at the fleet and </w:t>
      </w:r>
      <w:proofErr w:type="spellStart"/>
      <w:r w:rsidRPr="00A73836">
        <w:t>métier</w:t>
      </w:r>
      <w:proofErr w:type="spellEnd"/>
      <w:r w:rsidRPr="00A73836">
        <w:t xml:space="preserve"> level allows for differences in selectivity among fleets/métiers.</w:t>
      </w:r>
      <w:r>
        <w:t xml:space="preserve"> Additionally, </w:t>
      </w:r>
      <w:r w:rsidR="00E85534" w:rsidRPr="00A73836">
        <w:t>FLBEIA offers more flexibility fo</w:t>
      </w:r>
      <w:r>
        <w:t xml:space="preserve">r future changes to methodology. However, in certain circumstances </w:t>
      </w:r>
      <w:proofErr w:type="spellStart"/>
      <w:r>
        <w:t>Fcube</w:t>
      </w:r>
      <w:proofErr w:type="spellEnd"/>
      <w:r>
        <w:t xml:space="preserve"> may be the more appropriate model to use</w:t>
      </w:r>
      <w:r w:rsidR="00E26FDB">
        <w:t xml:space="preserve">, for example, </w:t>
      </w:r>
      <w:r>
        <w:t xml:space="preserve">when the provided age-disaggregated data are questionable or where the dynamics are driven primarily by discarding (due to the way discards are projected in FLBEIA). Additionally, the Cobb-Douglas catch production model used within FLBEIA is not considered suitable in extreme fishing situations (e.g. 0 TAC advice) </w:t>
      </w:r>
      <w:r w:rsidRPr="00A73836">
        <w:t xml:space="preserve">(IBPMIXFISH; ICES 2021).  </w:t>
      </w:r>
    </w:p>
    <w:p w14:paraId="59363C0E" w14:textId="00EBD068" w:rsidR="00AC3B30" w:rsidRPr="00A73836" w:rsidRDefault="00AC3B30" w:rsidP="00A73836">
      <w:pPr>
        <w:pStyle w:val="berschrift2"/>
      </w:pPr>
      <w:bookmarkStart w:id="23" w:name="_Toc131680388"/>
      <w:bookmarkStart w:id="24" w:name="_Toc136529472"/>
      <w:r w:rsidRPr="00A73836">
        <w:t>Stock</w:t>
      </w:r>
      <w:r w:rsidR="00E2269A" w:rsidRPr="00A73836">
        <w:t>s</w:t>
      </w:r>
      <w:bookmarkEnd w:id="23"/>
      <w:r w:rsidR="00B06FC9">
        <w:t xml:space="preserve"> – forecast settings</w:t>
      </w:r>
      <w:bookmarkEnd w:id="24"/>
    </w:p>
    <w:p w14:paraId="469225CB" w14:textId="46A8B7EB" w:rsidR="00AC3B30" w:rsidRPr="00897EF2" w:rsidRDefault="0079000A" w:rsidP="00A73836">
      <w:pPr>
        <w:rPr>
          <w:i/>
          <w:iCs/>
          <w:color w:val="ED7D31" w:themeColor="accent2"/>
        </w:rPr>
      </w:pPr>
      <w:r>
        <w:t xml:space="preserve">The settings used in the </w:t>
      </w:r>
      <w:r w:rsidR="00B46746">
        <w:t xml:space="preserve">forecasts that produce the </w:t>
      </w:r>
      <w:r>
        <w:t xml:space="preserve">single stock </w:t>
      </w:r>
      <w:r w:rsidR="00B46746">
        <w:t xml:space="preserve">advice are replicated for each </w:t>
      </w:r>
      <w:r w:rsidR="00045F41">
        <w:t xml:space="preserve">fish </w:t>
      </w:r>
      <w:r w:rsidR="00B46746">
        <w:t xml:space="preserve">stock </w:t>
      </w:r>
      <w:r w:rsidR="00F7671F">
        <w:t xml:space="preserve">in the mixed fisheries models. </w:t>
      </w:r>
      <w:r w:rsidR="0081613E">
        <w:t xml:space="preserve">These settings relate to mean </w:t>
      </w:r>
      <w:r w:rsidR="0081613E" w:rsidRPr="00A73836">
        <w:t>weight-at-age, selectivity, and recruitment, as well as assumptions on the catch in the intermediate year and basis for advice (MSY approach</w:t>
      </w:r>
      <w:r w:rsidR="00F136F6">
        <w:t>/</w:t>
      </w:r>
      <w:r w:rsidR="0081613E" w:rsidRPr="00A73836">
        <w:t>Management plan</w:t>
      </w:r>
      <w:r w:rsidR="00F136F6">
        <w:t xml:space="preserve"> etc</w:t>
      </w:r>
      <w:r w:rsidR="0081613E" w:rsidRPr="00A73836">
        <w:t>).</w:t>
      </w:r>
      <w:r w:rsidR="00D04532">
        <w:t xml:space="preserve"> This provides the </w:t>
      </w:r>
      <w:r w:rsidR="002C43CB">
        <w:t>target catches and forecast</w:t>
      </w:r>
      <w:r w:rsidR="003C4D90">
        <w:t xml:space="preserve"> </w:t>
      </w:r>
      <w:r w:rsidR="00D04532">
        <w:t>stock</w:t>
      </w:r>
      <w:r w:rsidR="003C4D90">
        <w:t xml:space="preserve"> dynamics</w:t>
      </w:r>
      <w:r w:rsidR="00D04532">
        <w:t xml:space="preserve"> under which each mixed fisheries scenario will operate.</w:t>
      </w:r>
      <w:r w:rsidR="00604456">
        <w:t xml:space="preserve"> </w:t>
      </w:r>
      <w:r w:rsidR="00AC3B30" w:rsidRPr="00A73836">
        <w:t xml:space="preserve">Single stock </w:t>
      </w:r>
      <w:r w:rsidR="00A73836">
        <w:t>“</w:t>
      </w:r>
      <w:r w:rsidR="00AC3B30" w:rsidRPr="00A73836">
        <w:t>reproduce the advice</w:t>
      </w:r>
      <w:r w:rsidR="00A73836">
        <w:t>”</w:t>
      </w:r>
      <w:r w:rsidR="00AC3B30" w:rsidRPr="00A73836">
        <w:t xml:space="preserve"> forecasting</w:t>
      </w:r>
      <w:r w:rsidR="00A73836">
        <w:t xml:space="preserve"> (see “Baseline scenario” section)</w:t>
      </w:r>
      <w:r w:rsidR="00BD3C4C" w:rsidRPr="00A73836">
        <w:t xml:space="preserve"> may be done to ensure</w:t>
      </w:r>
      <w:r w:rsidR="00AC3B30" w:rsidRPr="00A73836">
        <w:t xml:space="preserve"> </w:t>
      </w:r>
      <w:r w:rsidR="00BB7FBC" w:rsidRPr="00A73836">
        <w:t xml:space="preserve">consistent translation </w:t>
      </w:r>
      <w:r w:rsidR="00A73836">
        <w:t xml:space="preserve">of these settings </w:t>
      </w:r>
      <w:r w:rsidR="00BB7FBC" w:rsidRPr="00A73836">
        <w:t xml:space="preserve">to the mixed fishery framework. </w:t>
      </w:r>
    </w:p>
    <w:p w14:paraId="5E334EE0" w14:textId="63FFF841" w:rsidR="007015AE" w:rsidRDefault="00A73836" w:rsidP="00A73836">
      <w:r>
        <w:t>Future recruitment is conditioned</w:t>
      </w:r>
      <w:r w:rsidR="005D6CFA">
        <w:t xml:space="preserve"> in the models</w:t>
      </w:r>
      <w:r>
        <w:t xml:space="preserve"> by using fixed value inputs set to match those used to produce the single stock advice. Where</w:t>
      </w:r>
      <w:r w:rsidR="007015AE" w:rsidRPr="00A73836">
        <w:t xml:space="preserve"> </w:t>
      </w:r>
      <w:r>
        <w:t xml:space="preserve">single stock advice is produced from stochastic forecasting methods </w:t>
      </w:r>
      <w:r w:rsidR="007015AE" w:rsidRPr="00A73836">
        <w:t>(e.g. using the SAM assessment models for cod, haddock, whiting and sole), the median value f</w:t>
      </w:r>
      <w:r>
        <w:t>rom the stochastic projections is</w:t>
      </w:r>
      <w:r w:rsidR="007015AE" w:rsidRPr="00A73836">
        <w:t xml:space="preserve"> used for the fixed recruitment value</w:t>
      </w:r>
      <w:r w:rsidR="00F136F6">
        <w:t xml:space="preserve">, as reported in the </w:t>
      </w:r>
      <w:r w:rsidR="00F136F6">
        <w:lastRenderedPageBreak/>
        <w:t>single stock advice sheets</w:t>
      </w:r>
      <w:r w:rsidR="007015AE" w:rsidRPr="00A73836">
        <w:t xml:space="preserve">. This however can sometimes lead to small differences as the median of the stochastic projections does not exactly match the </w:t>
      </w:r>
      <w:r w:rsidR="007015AE" w:rsidRPr="00897EF2">
        <w:t>deterministic forecast from the median of the assessment outputs</w:t>
      </w:r>
      <w:r w:rsidR="00F136F6">
        <w:t>. Generally,</w:t>
      </w:r>
      <w:r w:rsidR="007015AE" w:rsidRPr="00897EF2">
        <w:t xml:space="preserve"> these are within a few percent.</w:t>
      </w:r>
    </w:p>
    <w:p w14:paraId="1DAC5E46" w14:textId="2FB92A8C" w:rsidR="00173D76" w:rsidRDefault="00DB13DB" w:rsidP="00A73836">
      <w:proofErr w:type="spellStart"/>
      <w:r>
        <w:t>Nephrops</w:t>
      </w:r>
      <w:proofErr w:type="spellEnd"/>
      <w:r>
        <w:t xml:space="preserve"> functional units </w:t>
      </w:r>
      <w:r w:rsidR="00173D76">
        <w:t xml:space="preserve">are conditioned using a fixed dynamics approach meaning that there is no feedback mechanism between the catches taken and the population abundance (i.e. </w:t>
      </w:r>
      <w:r w:rsidR="003C5C9F">
        <w:t xml:space="preserve">catches in the advice year are not influenced by population changes </w:t>
      </w:r>
      <w:r w:rsidR="00982123">
        <w:t xml:space="preserve">arising </w:t>
      </w:r>
      <w:r w:rsidR="003C5C9F">
        <w:t xml:space="preserve">from </w:t>
      </w:r>
      <w:r w:rsidR="00982123">
        <w:t xml:space="preserve">catches in the </w:t>
      </w:r>
      <w:r w:rsidR="003C5C9F">
        <w:t>intermediate year</w:t>
      </w:r>
      <w:r w:rsidR="00C64199">
        <w:t>)</w:t>
      </w:r>
      <w:r>
        <w:t xml:space="preserve">. </w:t>
      </w:r>
      <w:r w:rsidR="00C64199">
        <w:t>O</w:t>
      </w:r>
      <w:r w:rsidR="00173D76">
        <w:t xml:space="preserve">nly functional units with </w:t>
      </w:r>
      <w:r w:rsidR="00C64199">
        <w:t xml:space="preserve">an annual abundance estimate derived from UWTV surveys are subject to the fleet effort restriction rules set in the mixed fisheries scenarios. </w:t>
      </w:r>
    </w:p>
    <w:p w14:paraId="68608AB4" w14:textId="77B2BE4A" w:rsidR="00EC13CD" w:rsidRPr="001308D9" w:rsidRDefault="00EC13CD" w:rsidP="00A73836">
      <w:pPr>
        <w:rPr>
          <w:i/>
          <w:iCs/>
        </w:rPr>
      </w:pPr>
      <w:r w:rsidRPr="001308D9">
        <w:rPr>
          <w:i/>
          <w:iCs/>
        </w:rPr>
        <w:t>Development</w:t>
      </w:r>
      <w:r w:rsidR="001308D9" w:rsidRPr="001308D9">
        <w:rPr>
          <w:i/>
          <w:iCs/>
        </w:rPr>
        <w:t xml:space="preserve"> for best practice</w:t>
      </w:r>
      <w:r w:rsidRPr="001308D9">
        <w:rPr>
          <w:i/>
          <w:iCs/>
        </w:rPr>
        <w:t>:</w:t>
      </w:r>
    </w:p>
    <w:p w14:paraId="09640AF2" w14:textId="11C25C8B" w:rsidR="00EC13CD" w:rsidRDefault="001308D9" w:rsidP="00EC13CD">
      <w:pPr>
        <w:pStyle w:val="Listenabsatz"/>
        <w:numPr>
          <w:ilvl w:val="0"/>
          <w:numId w:val="17"/>
        </w:numPr>
        <w:rPr>
          <w:i/>
          <w:iCs/>
        </w:rPr>
      </w:pPr>
      <w:r>
        <w:rPr>
          <w:i/>
          <w:iCs/>
        </w:rPr>
        <w:t>Develop methods</w:t>
      </w:r>
      <w:r w:rsidR="00EC13CD" w:rsidRPr="001308D9">
        <w:rPr>
          <w:i/>
          <w:iCs/>
        </w:rPr>
        <w:t xml:space="preserve"> for category 3/</w:t>
      </w:r>
      <w:r w:rsidR="002A3D8D" w:rsidRPr="001308D9">
        <w:rPr>
          <w:i/>
          <w:iCs/>
        </w:rPr>
        <w:t>trend</w:t>
      </w:r>
      <w:r w:rsidR="002A3D8D">
        <w:rPr>
          <w:i/>
          <w:iCs/>
        </w:rPr>
        <w:t>-</w:t>
      </w:r>
      <w:r w:rsidR="00EC13CD" w:rsidRPr="001308D9">
        <w:rPr>
          <w:i/>
          <w:iCs/>
        </w:rPr>
        <w:t>based stocks</w:t>
      </w:r>
      <w:r>
        <w:rPr>
          <w:i/>
          <w:iCs/>
        </w:rPr>
        <w:t>.</w:t>
      </w:r>
    </w:p>
    <w:p w14:paraId="60B8FCEE" w14:textId="6D155155" w:rsidR="001308D9" w:rsidRPr="001308D9" w:rsidRDefault="001308D9" w:rsidP="00EC13CD">
      <w:pPr>
        <w:pStyle w:val="Listenabsatz"/>
        <w:numPr>
          <w:ilvl w:val="0"/>
          <w:numId w:val="17"/>
        </w:numPr>
        <w:rPr>
          <w:i/>
          <w:iCs/>
        </w:rPr>
      </w:pPr>
      <w:r>
        <w:rPr>
          <w:i/>
          <w:iCs/>
        </w:rPr>
        <w:t>Aim to move to a</w:t>
      </w:r>
      <w:r w:rsidR="005435CE">
        <w:rPr>
          <w:i/>
          <w:iCs/>
        </w:rPr>
        <w:t>,</w:t>
      </w:r>
      <w:r>
        <w:rPr>
          <w:i/>
          <w:iCs/>
        </w:rPr>
        <w:t xml:space="preserve"> preferably age-based</w:t>
      </w:r>
      <w:r w:rsidR="005435CE">
        <w:rPr>
          <w:i/>
          <w:iCs/>
        </w:rPr>
        <w:t>,</w:t>
      </w:r>
      <w:r>
        <w:rPr>
          <w:i/>
          <w:iCs/>
        </w:rPr>
        <w:t xml:space="preserve"> FLBEIA model in all ecoregions.</w:t>
      </w:r>
    </w:p>
    <w:p w14:paraId="71E92BB0" w14:textId="34538484" w:rsidR="003136F7" w:rsidRPr="00A73836" w:rsidRDefault="0090519D" w:rsidP="00A73836">
      <w:pPr>
        <w:pStyle w:val="berschrift2"/>
      </w:pPr>
      <w:bookmarkStart w:id="25" w:name="_Toc131680389"/>
      <w:bookmarkStart w:id="26" w:name="_Toc136529473"/>
      <w:r>
        <w:t>Defining f</w:t>
      </w:r>
      <w:r w:rsidR="00317BA1" w:rsidRPr="00A73836">
        <w:t>leet</w:t>
      </w:r>
      <w:r w:rsidR="003136F7" w:rsidRPr="00A73836">
        <w:t>s</w:t>
      </w:r>
      <w:r w:rsidR="00A72D72" w:rsidRPr="00A73836">
        <w:t xml:space="preserve"> </w:t>
      </w:r>
      <w:r w:rsidR="00BB7FBC" w:rsidRPr="00A73836">
        <w:t>and</w:t>
      </w:r>
      <w:r w:rsidR="00A72D72" w:rsidRPr="00A73836">
        <w:t xml:space="preserve"> metier</w:t>
      </w:r>
      <w:r w:rsidR="003136F7" w:rsidRPr="00A73836">
        <w:t>s</w:t>
      </w:r>
      <w:bookmarkEnd w:id="25"/>
      <w:bookmarkEnd w:id="26"/>
    </w:p>
    <w:p w14:paraId="7DB9460F" w14:textId="7FACCFF8" w:rsidR="00317BA1" w:rsidRPr="00A73836" w:rsidRDefault="003136F7" w:rsidP="00A73836">
      <w:pPr>
        <w:pStyle w:val="berschrift3"/>
      </w:pPr>
      <w:bookmarkStart w:id="27" w:name="_Toc136529474"/>
      <w:bookmarkStart w:id="28" w:name="_Toc131680390"/>
      <w:r w:rsidRPr="00A73836">
        <w:t>Definition</w:t>
      </w:r>
      <w:bookmarkEnd w:id="27"/>
      <w:r w:rsidR="00BB7FBC" w:rsidRPr="00A73836">
        <w:t xml:space="preserve"> </w:t>
      </w:r>
      <w:bookmarkEnd w:id="28"/>
    </w:p>
    <w:p w14:paraId="47C1B405" w14:textId="77777777" w:rsidR="00317BA1" w:rsidRPr="00A73836" w:rsidRDefault="00317BA1" w:rsidP="00A73836">
      <w:r w:rsidRPr="00A73836">
        <w:t xml:space="preserve">Two basic concepts are of primary importance when dealing with mixed-fisheries, the Fleet (or fleet segment), and the </w:t>
      </w:r>
      <w:proofErr w:type="spellStart"/>
      <w:r w:rsidRPr="00A73836">
        <w:t>Métier</w:t>
      </w:r>
      <w:proofErr w:type="spellEnd"/>
      <w:r w:rsidRPr="00A73836">
        <w:t>. Their definition has evolved with time, but the most recent official definitions are those from the CEC’s Data Collection Framework (DCF, Reg. (EC) No949/2008), which we adopt here:</w:t>
      </w:r>
    </w:p>
    <w:p w14:paraId="6D240658" w14:textId="29B50873" w:rsidR="00317BA1" w:rsidRPr="00A73836" w:rsidRDefault="00317BA1" w:rsidP="00A73836">
      <w:pPr>
        <w:pStyle w:val="Listenabsatz"/>
        <w:numPr>
          <w:ilvl w:val="0"/>
          <w:numId w:val="1"/>
        </w:numPr>
      </w:pPr>
      <w:r w:rsidRPr="00A73836">
        <w:t>A</w:t>
      </w:r>
      <w:r w:rsidR="00A73836">
        <w:t xml:space="preserve"> </w:t>
      </w:r>
      <w:r w:rsidRPr="00A73836">
        <w:t>Fleet</w:t>
      </w:r>
      <w:r w:rsidR="00A73836">
        <w:t xml:space="preserve"> </w:t>
      </w:r>
      <w:r w:rsidRPr="00A73836">
        <w:t>segment is</w:t>
      </w:r>
      <w:r w:rsidR="00A73836">
        <w:t xml:space="preserve"> </w:t>
      </w:r>
      <w:r w:rsidRPr="00A73836">
        <w:t>a</w:t>
      </w:r>
      <w:r w:rsidR="00A73836">
        <w:t xml:space="preserve"> </w:t>
      </w:r>
      <w:r w:rsidRPr="00A73836">
        <w:t>group</w:t>
      </w:r>
      <w:r w:rsidR="00A73836">
        <w:t xml:space="preserve"> </w:t>
      </w:r>
      <w:r w:rsidRPr="00A73836">
        <w:t>of</w:t>
      </w:r>
      <w:r w:rsidR="00A73836">
        <w:t xml:space="preserve"> </w:t>
      </w:r>
      <w:r w:rsidRPr="00A73836">
        <w:t>vessels</w:t>
      </w:r>
      <w:r w:rsidR="00A73836">
        <w:t xml:space="preserve"> </w:t>
      </w:r>
      <w:r w:rsidRPr="00A73836">
        <w:t>with</w:t>
      </w:r>
      <w:r w:rsidR="00A73836">
        <w:t xml:space="preserve"> </w:t>
      </w:r>
      <w:r w:rsidRPr="00A73836">
        <w:t>the</w:t>
      </w:r>
      <w:r w:rsidR="00A73836">
        <w:t xml:space="preserve"> </w:t>
      </w:r>
      <w:r w:rsidRPr="00A73836">
        <w:t>same</w:t>
      </w:r>
      <w:r w:rsidR="00A73836">
        <w:t xml:space="preserve"> </w:t>
      </w:r>
      <w:r w:rsidRPr="00A73836">
        <w:t>length</w:t>
      </w:r>
      <w:r w:rsidR="00A73836">
        <w:t xml:space="preserve"> </w:t>
      </w:r>
      <w:r w:rsidRPr="00A73836">
        <w:t>class</w:t>
      </w:r>
      <w:r w:rsidR="00A73836">
        <w:t xml:space="preserve"> </w:t>
      </w:r>
      <w:r w:rsidRPr="00A73836">
        <w:t>and predominant</w:t>
      </w:r>
      <w:r w:rsidR="00A73836">
        <w:t xml:space="preserve"> </w:t>
      </w:r>
      <w:r w:rsidRPr="00A73836">
        <w:t>fishing</w:t>
      </w:r>
      <w:r w:rsidR="00A73836">
        <w:t xml:space="preserve"> </w:t>
      </w:r>
      <w:r w:rsidRPr="00A73836">
        <w:t>gear</w:t>
      </w:r>
      <w:r w:rsidR="00A73836">
        <w:t xml:space="preserve"> </w:t>
      </w:r>
      <w:r w:rsidRPr="00A73836">
        <w:t>during</w:t>
      </w:r>
      <w:r w:rsidR="00A73836">
        <w:t xml:space="preserve"> </w:t>
      </w:r>
      <w:r w:rsidRPr="00A73836">
        <w:t>the</w:t>
      </w:r>
      <w:r w:rsidR="00A73836">
        <w:t xml:space="preserve"> </w:t>
      </w:r>
      <w:r w:rsidRPr="00A73836">
        <w:t>year.</w:t>
      </w:r>
      <w:r w:rsidR="00A73836">
        <w:t xml:space="preserve"> </w:t>
      </w:r>
      <w:r w:rsidRPr="00A73836">
        <w:t>Vessels</w:t>
      </w:r>
      <w:r w:rsidR="00A73836">
        <w:t xml:space="preserve"> </w:t>
      </w:r>
      <w:r w:rsidRPr="00A73836">
        <w:t>may</w:t>
      </w:r>
      <w:r w:rsidR="00A73836">
        <w:t xml:space="preserve"> </w:t>
      </w:r>
      <w:r w:rsidRPr="00A73836">
        <w:t>have</w:t>
      </w:r>
      <w:r w:rsidR="00A73836">
        <w:t xml:space="preserve"> </w:t>
      </w:r>
      <w:r w:rsidRPr="00A73836">
        <w:t>different fishing activities during the reference period, but might be classified in only one fleet segment.</w:t>
      </w:r>
      <w:r w:rsidR="00D9407F" w:rsidRPr="00A73836">
        <w:t xml:space="preserve"> </w:t>
      </w:r>
    </w:p>
    <w:p w14:paraId="1A1458B4" w14:textId="3BC68060" w:rsidR="00317BA1" w:rsidRDefault="00317BA1" w:rsidP="00A73836">
      <w:pPr>
        <w:pStyle w:val="Listenabsatz"/>
        <w:numPr>
          <w:ilvl w:val="0"/>
          <w:numId w:val="1"/>
        </w:numPr>
      </w:pPr>
      <w:r w:rsidRPr="00A73836">
        <w:t xml:space="preserve">A </w:t>
      </w:r>
      <w:proofErr w:type="spellStart"/>
      <w:r w:rsidRPr="00A73836">
        <w:t>Métier</w:t>
      </w:r>
      <w:proofErr w:type="spellEnd"/>
      <w:r w:rsidRPr="00A73836">
        <w:t xml:space="preserve"> is a group of fishing operations targeting a similar (assemblage of) species, using similar gear, during the same period of the year and/or within the same area and which are characterized by a similar exploitation pattern</w:t>
      </w:r>
      <w:r w:rsidR="00D9407F" w:rsidRPr="00A73836">
        <w:t>.</w:t>
      </w:r>
    </w:p>
    <w:p w14:paraId="4937C542" w14:textId="3B7F9DA4" w:rsidR="005D513C" w:rsidRDefault="005D513C" w:rsidP="005D513C">
      <w:r>
        <w:t>T</w:t>
      </w:r>
      <w:r w:rsidR="001308D9">
        <w:t xml:space="preserve">able A2 in Annex 1 </w:t>
      </w:r>
      <w:r>
        <w:t>summarise</w:t>
      </w:r>
      <w:r w:rsidR="001308D9">
        <w:t>s</w:t>
      </w:r>
      <w:r>
        <w:t xml:space="preserve"> the different options that could be taken to </w:t>
      </w:r>
      <w:r w:rsidR="00CD0BDD">
        <w:t xml:space="preserve">use </w:t>
      </w:r>
      <w:r w:rsidR="00C7672B">
        <w:t xml:space="preserve">define </w:t>
      </w:r>
      <w:r w:rsidR="001308D9">
        <w:t xml:space="preserve">the model basis for fisheries, </w:t>
      </w:r>
      <w:r w:rsidR="00C7672B">
        <w:t>fleets and metiers in the mixed fisheries models.</w:t>
      </w:r>
      <w:r w:rsidR="007609E5">
        <w:t xml:space="preserve"> The current approach used in all the mixed fisheries models is the fleet and </w:t>
      </w:r>
      <w:r w:rsidR="002A3D8D">
        <w:t>metier-</w:t>
      </w:r>
      <w:r w:rsidR="007609E5">
        <w:t>based approach.</w:t>
      </w:r>
    </w:p>
    <w:p w14:paraId="6861965C" w14:textId="588DB25D" w:rsidR="00F136F6" w:rsidRDefault="0030328F" w:rsidP="00F136F6">
      <w:r>
        <w:t xml:space="preserve">Initially, </w:t>
      </w:r>
      <w:r w:rsidR="00165DE8">
        <w:t xml:space="preserve">fleets are defined using country, gear group and vessel length. Metiers are defined </w:t>
      </w:r>
      <w:r w:rsidR="00754357">
        <w:t xml:space="preserve">using </w:t>
      </w:r>
      <w:r w:rsidR="00DE463F">
        <w:t xml:space="preserve">combinations of </w:t>
      </w:r>
      <w:r w:rsidR="00754357">
        <w:t>gear</w:t>
      </w:r>
      <w:r w:rsidR="003573D0">
        <w:t>, target assemblage</w:t>
      </w:r>
      <w:r w:rsidR="00754357">
        <w:t xml:space="preserve">, </w:t>
      </w:r>
      <w:r w:rsidR="00B2798C">
        <w:t>mesh size</w:t>
      </w:r>
      <w:r w:rsidR="00754357">
        <w:t xml:space="preserve"> and </w:t>
      </w:r>
      <w:r w:rsidR="00754357" w:rsidRPr="00F136F6">
        <w:t xml:space="preserve">area. </w:t>
      </w:r>
      <w:r w:rsidR="00F136F6">
        <w:t>Currently, there is not a standardized way to define the fleets and metiers and so each ecoregion has developed its own approach by considering the following:</w:t>
      </w:r>
    </w:p>
    <w:p w14:paraId="1B722119" w14:textId="65EDA1B5" w:rsidR="005D503C" w:rsidRPr="00A73836" w:rsidRDefault="005D503C" w:rsidP="00853401">
      <w:pPr>
        <w:pStyle w:val="Listenabsatz"/>
        <w:numPr>
          <w:ilvl w:val="0"/>
          <w:numId w:val="12"/>
        </w:numPr>
      </w:pPr>
      <w:r w:rsidRPr="00A73836">
        <w:t>Matching</w:t>
      </w:r>
      <w:r>
        <w:t xml:space="preserve"> </w:t>
      </w:r>
      <w:r w:rsidRPr="00A73836">
        <w:t>DCF</w:t>
      </w:r>
      <w:r>
        <w:t xml:space="preserve"> </w:t>
      </w:r>
      <w:r w:rsidRPr="00A73836">
        <w:t>métiers</w:t>
      </w:r>
      <w:r>
        <w:t xml:space="preserve"> </w:t>
      </w:r>
      <w:r w:rsidRPr="00A73836">
        <w:t>with</w:t>
      </w:r>
      <w:r>
        <w:t xml:space="preserve"> </w:t>
      </w:r>
      <w:r w:rsidRPr="00A73836">
        <w:t>definitions</w:t>
      </w:r>
      <w:r>
        <w:t xml:space="preserve"> </w:t>
      </w:r>
      <w:r w:rsidRPr="00A73836">
        <w:t>used</w:t>
      </w:r>
      <w:r>
        <w:t xml:space="preserve"> </w:t>
      </w:r>
      <w:r w:rsidRPr="00A73836">
        <w:t>in</w:t>
      </w:r>
      <w:r>
        <w:t xml:space="preserve"> </w:t>
      </w:r>
      <w:r w:rsidRPr="00A73836">
        <w:t>the</w:t>
      </w:r>
      <w:r>
        <w:t xml:space="preserve"> </w:t>
      </w:r>
      <w:r w:rsidRPr="00A73836">
        <w:t>cod</w:t>
      </w:r>
      <w:r>
        <w:t xml:space="preserve"> </w:t>
      </w:r>
      <w:r w:rsidRPr="00A73836">
        <w:t>long-term</w:t>
      </w:r>
      <w:r>
        <w:t xml:space="preserve"> </w:t>
      </w:r>
      <w:r w:rsidRPr="00A73836">
        <w:t>management plan (e.g. North Sea).</w:t>
      </w:r>
    </w:p>
    <w:p w14:paraId="046C7C3A" w14:textId="2BC87D0E" w:rsidR="005D503C" w:rsidRDefault="005D503C" w:rsidP="00853401">
      <w:pPr>
        <w:pStyle w:val="Listenabsatz"/>
        <w:numPr>
          <w:ilvl w:val="0"/>
          <w:numId w:val="6"/>
        </w:numPr>
      </w:pPr>
      <w:r w:rsidRPr="00A73836">
        <w:t>Consider if separation of fleets over vessel length is necessary.</w:t>
      </w:r>
    </w:p>
    <w:p w14:paraId="0BC8E172" w14:textId="77777777" w:rsidR="00BA7290" w:rsidRDefault="00B96ABC" w:rsidP="00853401">
      <w:pPr>
        <w:pStyle w:val="Listenabsatz"/>
        <w:numPr>
          <w:ilvl w:val="0"/>
          <w:numId w:val="6"/>
        </w:numPr>
      </w:pPr>
      <w:r>
        <w:t xml:space="preserve">Consider combining across gear groupings which have similar catch profiles. </w:t>
      </w:r>
    </w:p>
    <w:p w14:paraId="68B83249" w14:textId="3DB60ACB" w:rsidR="00BA7290" w:rsidRPr="00A73836" w:rsidRDefault="00BA7290" w:rsidP="00853401">
      <w:pPr>
        <w:pStyle w:val="Listenabsatz"/>
        <w:numPr>
          <w:ilvl w:val="0"/>
          <w:numId w:val="6"/>
        </w:numPr>
      </w:pPr>
      <w:r>
        <w:t xml:space="preserve">Consider combining countries which only account for a small proportion of the catch (e.g. Bay of Biscay - countries other than Spain and France are grouped together). </w:t>
      </w:r>
    </w:p>
    <w:p w14:paraId="50E65CC4" w14:textId="77777777" w:rsidR="005D503C" w:rsidRPr="00A73836" w:rsidRDefault="005D503C" w:rsidP="00853401">
      <w:pPr>
        <w:pStyle w:val="Listenabsatz"/>
        <w:numPr>
          <w:ilvl w:val="0"/>
          <w:numId w:val="6"/>
        </w:numPr>
      </w:pPr>
      <w:r w:rsidRPr="00A73836">
        <w:t>Combine metiers across ICES divisions which are often combined for sampling, management and advice purposes (e.g. Celtic Sea)</w:t>
      </w:r>
      <w:r>
        <w:t>.</w:t>
      </w:r>
    </w:p>
    <w:p w14:paraId="30819EAD" w14:textId="77777777" w:rsidR="005D503C" w:rsidRPr="00A73836" w:rsidRDefault="005D503C" w:rsidP="00853401">
      <w:pPr>
        <w:pStyle w:val="Listenabsatz"/>
        <w:numPr>
          <w:ilvl w:val="0"/>
          <w:numId w:val="6"/>
        </w:numPr>
      </w:pPr>
      <w:r w:rsidRPr="00A73836">
        <w:t>Consider conducting a clustering analysis (or similar) to characterise the fishery and ascertain if fleets/metiers with similar data/interactions can be merged.</w:t>
      </w:r>
    </w:p>
    <w:p w14:paraId="77B113A8" w14:textId="77777777" w:rsidR="005D503C" w:rsidRPr="00A73836" w:rsidRDefault="005D503C" w:rsidP="00853401">
      <w:pPr>
        <w:pStyle w:val="Listenabsatz"/>
        <w:numPr>
          <w:ilvl w:val="0"/>
          <w:numId w:val="6"/>
        </w:numPr>
      </w:pPr>
      <w:r w:rsidRPr="00A73836">
        <w:t>Consider compatibility with other datasets (e.g. STECF for economic data) or with regulations/technical measures.</w:t>
      </w:r>
    </w:p>
    <w:p w14:paraId="5CB8FA84" w14:textId="3D7FD9BE" w:rsidR="00F136F6" w:rsidRPr="00A73836" w:rsidRDefault="005D503C" w:rsidP="00853401">
      <w:pPr>
        <w:pStyle w:val="Listenabsatz"/>
        <w:numPr>
          <w:ilvl w:val="0"/>
          <w:numId w:val="6"/>
        </w:numPr>
      </w:pPr>
      <w:r w:rsidRPr="00A73836">
        <w:lastRenderedPageBreak/>
        <w:t>Opinion of fisheries experts for the ecoregion.</w:t>
      </w:r>
    </w:p>
    <w:p w14:paraId="18E555CA" w14:textId="3271CD1D" w:rsidR="00C5697A" w:rsidRDefault="00C5697A" w:rsidP="00C5697A">
      <w:r>
        <w:t xml:space="preserve">The initial fleet definitions often result in </w:t>
      </w:r>
      <w:r w:rsidRPr="00A73836">
        <w:t>a large number of fleets</w:t>
      </w:r>
      <w:r>
        <w:t xml:space="preserve"> and metiers, many of which</w:t>
      </w:r>
      <w:r w:rsidRPr="00A73836">
        <w:t xml:space="preserve"> will likely </w:t>
      </w:r>
      <w:r>
        <w:t>only</w:t>
      </w:r>
      <w:r w:rsidRPr="00A73836">
        <w:t xml:space="preserve"> represent very small amounts of the total catch for each stock.</w:t>
      </w:r>
      <w:r>
        <w:t xml:space="preserve"> </w:t>
      </w:r>
      <w:r w:rsidRPr="00A73836">
        <w:t xml:space="preserve">Therefore, to reduce the complexity of the model a threshold </w:t>
      </w:r>
      <w:r>
        <w:t>is</w:t>
      </w:r>
      <w:r w:rsidRPr="00A73836">
        <w:t xml:space="preserve"> defined to combine smaller fleets/metiers into an “other” </w:t>
      </w:r>
      <w:r w:rsidRPr="003858DC">
        <w:t>category</w:t>
      </w:r>
      <w:r w:rsidR="003858DC">
        <w:t xml:space="preserve"> (Table 1)</w:t>
      </w:r>
      <w:r w:rsidRPr="003858DC">
        <w:t xml:space="preserve">. It is recommended that a sensitivity analysis is conducted when deciding on a threshold value. As </w:t>
      </w:r>
      <w:r>
        <w:t xml:space="preserve">such, </w:t>
      </w:r>
      <w:r w:rsidRPr="00A73836">
        <w:t xml:space="preserve">different threshold values are used across the ecoregions. </w:t>
      </w:r>
    </w:p>
    <w:p w14:paraId="28C6B6F1" w14:textId="7912EFB2" w:rsidR="002641C4" w:rsidRPr="002641C4" w:rsidRDefault="002641C4" w:rsidP="002641C4">
      <w:pPr>
        <w:rPr>
          <w:b/>
          <w:bCs/>
          <w:sz w:val="20"/>
          <w:szCs w:val="20"/>
        </w:rPr>
      </w:pPr>
      <w:r w:rsidRPr="002641C4">
        <w:rPr>
          <w:b/>
          <w:bCs/>
          <w:sz w:val="20"/>
          <w:szCs w:val="20"/>
        </w:rPr>
        <w:t xml:space="preserve">Table </w:t>
      </w:r>
      <w:r w:rsidR="001308D9">
        <w:rPr>
          <w:b/>
          <w:bCs/>
          <w:sz w:val="20"/>
          <w:szCs w:val="20"/>
        </w:rPr>
        <w:t>1</w:t>
      </w:r>
      <w:r w:rsidRPr="002641C4">
        <w:rPr>
          <w:b/>
          <w:bCs/>
          <w:sz w:val="20"/>
          <w:szCs w:val="20"/>
        </w:rPr>
        <w:t xml:space="preserve">. </w:t>
      </w:r>
      <w:r w:rsidR="008206D4">
        <w:rPr>
          <w:b/>
          <w:bCs/>
          <w:sz w:val="20"/>
          <w:szCs w:val="20"/>
        </w:rPr>
        <w:t>Combining small metiers and fleets</w:t>
      </w:r>
      <w:r w:rsidRPr="002641C4">
        <w:rPr>
          <w:b/>
          <w:bCs/>
          <w:sz w:val="20"/>
          <w:szCs w:val="20"/>
        </w:rPr>
        <w:t>:</w:t>
      </w:r>
    </w:p>
    <w:tbl>
      <w:tblPr>
        <w:tblStyle w:val="Tabellenraster"/>
        <w:tblW w:w="5000" w:type="pct"/>
        <w:tblLook w:val="04A0" w:firstRow="1" w:lastRow="0" w:firstColumn="1" w:lastColumn="0" w:noHBand="0" w:noVBand="1"/>
      </w:tblPr>
      <w:tblGrid>
        <w:gridCol w:w="1554"/>
        <w:gridCol w:w="3731"/>
        <w:gridCol w:w="3731"/>
      </w:tblGrid>
      <w:tr w:rsidR="00C5697A" w:rsidRPr="008A50D7" w14:paraId="54DB50C0" w14:textId="77777777" w:rsidTr="007C0A7E">
        <w:tc>
          <w:tcPr>
            <w:tcW w:w="862" w:type="pct"/>
          </w:tcPr>
          <w:p w14:paraId="3118DB49" w14:textId="77777777" w:rsidR="00C5697A" w:rsidRPr="002641C4" w:rsidRDefault="00C5697A" w:rsidP="007C0A7E">
            <w:pPr>
              <w:rPr>
                <w:sz w:val="20"/>
                <w:szCs w:val="20"/>
              </w:rPr>
            </w:pPr>
          </w:p>
        </w:tc>
        <w:tc>
          <w:tcPr>
            <w:tcW w:w="2069" w:type="pct"/>
          </w:tcPr>
          <w:p w14:paraId="21A13C24" w14:textId="4AA45163" w:rsidR="00C5697A" w:rsidRPr="008206D4" w:rsidRDefault="00C5697A" w:rsidP="007C0A7E">
            <w:pPr>
              <w:rPr>
                <w:b/>
                <w:bCs/>
                <w:sz w:val="20"/>
                <w:szCs w:val="20"/>
              </w:rPr>
            </w:pPr>
            <w:commentRangeStart w:id="29"/>
            <w:r w:rsidRPr="008206D4">
              <w:rPr>
                <w:b/>
                <w:bCs/>
                <w:sz w:val="20"/>
                <w:szCs w:val="20"/>
              </w:rPr>
              <w:t>“OTH” metier</w:t>
            </w:r>
            <w:proofErr w:type="gramStart"/>
            <w:r w:rsidR="00B96ABC" w:rsidRPr="008206D4">
              <w:rPr>
                <w:b/>
                <w:bCs/>
                <w:sz w:val="20"/>
                <w:szCs w:val="20"/>
              </w:rPr>
              <w:t>/”MIS</w:t>
            </w:r>
            <w:proofErr w:type="gramEnd"/>
            <w:r w:rsidR="00B96ABC" w:rsidRPr="008206D4">
              <w:rPr>
                <w:b/>
                <w:bCs/>
                <w:sz w:val="20"/>
                <w:szCs w:val="20"/>
              </w:rPr>
              <w:t>” metier</w:t>
            </w:r>
          </w:p>
        </w:tc>
        <w:tc>
          <w:tcPr>
            <w:tcW w:w="2069" w:type="pct"/>
          </w:tcPr>
          <w:p w14:paraId="418CE288" w14:textId="1D2C4B08" w:rsidR="00C5697A" w:rsidRPr="008206D4" w:rsidRDefault="00C5697A" w:rsidP="007C0A7E">
            <w:pPr>
              <w:rPr>
                <w:b/>
                <w:bCs/>
                <w:sz w:val="20"/>
                <w:szCs w:val="20"/>
              </w:rPr>
            </w:pPr>
            <w:r w:rsidRPr="008206D4">
              <w:rPr>
                <w:b/>
                <w:bCs/>
                <w:sz w:val="20"/>
                <w:szCs w:val="20"/>
              </w:rPr>
              <w:t>“OTH_OTH” fleet</w:t>
            </w:r>
            <w:commentRangeEnd w:id="29"/>
            <w:r w:rsidRPr="008206D4">
              <w:rPr>
                <w:rStyle w:val="Kommentarzeichen"/>
                <w:b/>
                <w:bCs/>
              </w:rPr>
              <w:commentReference w:id="29"/>
            </w:r>
            <w:proofErr w:type="gramStart"/>
            <w:r w:rsidR="00B96ABC" w:rsidRPr="008206D4">
              <w:rPr>
                <w:b/>
                <w:bCs/>
                <w:sz w:val="20"/>
                <w:szCs w:val="20"/>
              </w:rPr>
              <w:t>/”MIS</w:t>
            </w:r>
            <w:proofErr w:type="gramEnd"/>
            <w:r w:rsidR="00B96ABC" w:rsidRPr="008206D4">
              <w:rPr>
                <w:b/>
                <w:bCs/>
                <w:sz w:val="20"/>
                <w:szCs w:val="20"/>
              </w:rPr>
              <w:t>” fleet</w:t>
            </w:r>
          </w:p>
        </w:tc>
      </w:tr>
      <w:tr w:rsidR="00C5697A" w:rsidRPr="008A50D7" w14:paraId="4861A5DD" w14:textId="77777777" w:rsidTr="007C0A7E">
        <w:tc>
          <w:tcPr>
            <w:tcW w:w="862" w:type="pct"/>
          </w:tcPr>
          <w:p w14:paraId="7CB5AB51" w14:textId="77777777" w:rsidR="00C5697A" w:rsidRPr="00F16C8E" w:rsidRDefault="00C5697A" w:rsidP="007C0A7E">
            <w:pPr>
              <w:rPr>
                <w:i/>
                <w:iCs/>
                <w:sz w:val="20"/>
                <w:szCs w:val="20"/>
              </w:rPr>
            </w:pPr>
            <w:commentRangeStart w:id="30"/>
            <w:r w:rsidRPr="00F16C8E">
              <w:rPr>
                <w:i/>
                <w:iCs/>
                <w:sz w:val="20"/>
                <w:szCs w:val="20"/>
              </w:rPr>
              <w:t>North Sea</w:t>
            </w:r>
            <w:commentRangeEnd w:id="30"/>
            <w:r w:rsidR="00BA5397">
              <w:rPr>
                <w:rStyle w:val="Kommentarzeichen"/>
              </w:rPr>
              <w:commentReference w:id="30"/>
            </w:r>
          </w:p>
        </w:tc>
        <w:tc>
          <w:tcPr>
            <w:tcW w:w="2069" w:type="pct"/>
          </w:tcPr>
          <w:p w14:paraId="607A2CE6" w14:textId="769FC9BC" w:rsidR="00C5697A" w:rsidRPr="00F16C8E" w:rsidRDefault="00C5697A" w:rsidP="007C0A7E">
            <w:pPr>
              <w:rPr>
                <w:sz w:val="20"/>
                <w:szCs w:val="20"/>
              </w:rPr>
            </w:pPr>
            <w:r w:rsidRPr="00F16C8E">
              <w:rPr>
                <w:sz w:val="20"/>
                <w:szCs w:val="20"/>
              </w:rPr>
              <w:t xml:space="preserve">Métiers that fail to catch at least 1% of the total </w:t>
            </w:r>
            <w:r w:rsidR="00233951">
              <w:rPr>
                <w:sz w:val="20"/>
                <w:szCs w:val="20"/>
              </w:rPr>
              <w:t>landings</w:t>
            </w:r>
            <w:r w:rsidR="00233951" w:rsidRPr="00F16C8E">
              <w:rPr>
                <w:sz w:val="20"/>
                <w:szCs w:val="20"/>
              </w:rPr>
              <w:t xml:space="preserve"> </w:t>
            </w:r>
            <w:r w:rsidR="00EC6B20">
              <w:rPr>
                <w:sz w:val="20"/>
                <w:szCs w:val="20"/>
              </w:rPr>
              <w:t>of</w:t>
            </w:r>
            <w:r w:rsidRPr="00F16C8E">
              <w:rPr>
                <w:sz w:val="20"/>
                <w:szCs w:val="20"/>
              </w:rPr>
              <w:t xml:space="preserve"> any stock</w:t>
            </w:r>
            <w:r w:rsidR="00FF26B5">
              <w:rPr>
                <w:sz w:val="20"/>
                <w:szCs w:val="20"/>
              </w:rPr>
              <w:t>,</w:t>
            </w:r>
            <w:r w:rsidR="008E5EFA">
              <w:rPr>
                <w:sz w:val="20"/>
                <w:szCs w:val="20"/>
              </w:rPr>
              <w:t xml:space="preserve"> in the data year</w:t>
            </w:r>
          </w:p>
        </w:tc>
        <w:tc>
          <w:tcPr>
            <w:tcW w:w="2069" w:type="pct"/>
          </w:tcPr>
          <w:p w14:paraId="4A1951BD" w14:textId="77777777" w:rsidR="00C5697A" w:rsidRPr="00F16C8E" w:rsidRDefault="00C5697A" w:rsidP="007C0A7E">
            <w:pPr>
              <w:rPr>
                <w:sz w:val="20"/>
                <w:szCs w:val="20"/>
              </w:rPr>
            </w:pPr>
            <w:r w:rsidRPr="00F16C8E">
              <w:rPr>
                <w:sz w:val="20"/>
                <w:szCs w:val="20"/>
              </w:rPr>
              <w:t>Fleets that contain only the “OTH” metier.</w:t>
            </w:r>
          </w:p>
        </w:tc>
      </w:tr>
      <w:tr w:rsidR="00C5697A" w:rsidRPr="008A50D7" w14:paraId="0B5A3012" w14:textId="77777777" w:rsidTr="007C0A7E">
        <w:tc>
          <w:tcPr>
            <w:tcW w:w="862" w:type="pct"/>
          </w:tcPr>
          <w:p w14:paraId="6524DFD5" w14:textId="77777777" w:rsidR="00C5697A" w:rsidRPr="00F16C8E" w:rsidRDefault="00C5697A" w:rsidP="007C0A7E">
            <w:pPr>
              <w:rPr>
                <w:i/>
                <w:iCs/>
                <w:sz w:val="20"/>
                <w:szCs w:val="20"/>
              </w:rPr>
            </w:pPr>
            <w:r w:rsidRPr="00F16C8E">
              <w:rPr>
                <w:i/>
                <w:iCs/>
                <w:sz w:val="20"/>
                <w:szCs w:val="20"/>
              </w:rPr>
              <w:t>Celtic Sea</w:t>
            </w:r>
          </w:p>
        </w:tc>
        <w:tc>
          <w:tcPr>
            <w:tcW w:w="2069" w:type="pct"/>
          </w:tcPr>
          <w:p w14:paraId="52ABD255" w14:textId="25A52233" w:rsidR="00C5697A" w:rsidRPr="00F16C8E" w:rsidRDefault="00C5697A" w:rsidP="007C0A7E">
            <w:pPr>
              <w:rPr>
                <w:sz w:val="20"/>
                <w:szCs w:val="20"/>
              </w:rPr>
            </w:pPr>
            <w:r w:rsidRPr="00F16C8E">
              <w:rPr>
                <w:sz w:val="20"/>
                <w:szCs w:val="20"/>
              </w:rPr>
              <w:t xml:space="preserve">Métiers within a fleet that contribute less than 10% </w:t>
            </w:r>
            <w:r>
              <w:rPr>
                <w:sz w:val="20"/>
                <w:szCs w:val="20"/>
              </w:rPr>
              <w:t xml:space="preserve">of the total </w:t>
            </w:r>
            <w:r w:rsidR="00CC0DB2">
              <w:rPr>
                <w:sz w:val="20"/>
                <w:szCs w:val="20"/>
              </w:rPr>
              <w:t>landings</w:t>
            </w:r>
            <w:r>
              <w:rPr>
                <w:sz w:val="20"/>
                <w:szCs w:val="20"/>
              </w:rPr>
              <w:t xml:space="preserve"> of all stocks caught by the fleet</w:t>
            </w:r>
            <w:r w:rsidR="00FF26B5">
              <w:rPr>
                <w:sz w:val="20"/>
                <w:szCs w:val="20"/>
              </w:rPr>
              <w:t>,</w:t>
            </w:r>
            <w:r w:rsidR="005B1368">
              <w:rPr>
                <w:sz w:val="20"/>
                <w:szCs w:val="20"/>
              </w:rPr>
              <w:t xml:space="preserve"> in last 3 years</w:t>
            </w:r>
            <w:r w:rsidRPr="00F16C8E">
              <w:rPr>
                <w:sz w:val="20"/>
                <w:szCs w:val="20"/>
              </w:rPr>
              <w:t>.</w:t>
            </w:r>
            <w:r w:rsidR="005B1368">
              <w:rPr>
                <w:sz w:val="20"/>
                <w:szCs w:val="20"/>
              </w:rPr>
              <w:t xml:space="preserve"> </w:t>
            </w:r>
          </w:p>
        </w:tc>
        <w:tc>
          <w:tcPr>
            <w:tcW w:w="2069" w:type="pct"/>
          </w:tcPr>
          <w:p w14:paraId="24B0EC8F" w14:textId="4B1DC808" w:rsidR="00C5697A" w:rsidRDefault="00C5697A" w:rsidP="007C0A7E">
            <w:pPr>
              <w:rPr>
                <w:sz w:val="20"/>
                <w:szCs w:val="20"/>
              </w:rPr>
            </w:pPr>
            <w:r w:rsidRPr="00F16C8E">
              <w:rPr>
                <w:sz w:val="20"/>
                <w:szCs w:val="20"/>
              </w:rPr>
              <w:t xml:space="preserve">Fleets catching </w:t>
            </w:r>
            <w:r>
              <w:rPr>
                <w:sz w:val="20"/>
                <w:szCs w:val="20"/>
              </w:rPr>
              <w:t xml:space="preserve">less than </w:t>
            </w:r>
            <w:r w:rsidRPr="00F16C8E">
              <w:rPr>
                <w:sz w:val="20"/>
                <w:szCs w:val="20"/>
              </w:rPr>
              <w:t xml:space="preserve">1% of the total </w:t>
            </w:r>
            <w:r w:rsidR="0097091B">
              <w:rPr>
                <w:sz w:val="20"/>
                <w:szCs w:val="20"/>
              </w:rPr>
              <w:t>landings</w:t>
            </w:r>
            <w:r w:rsidRPr="00F16C8E">
              <w:rPr>
                <w:sz w:val="20"/>
                <w:szCs w:val="20"/>
              </w:rPr>
              <w:t xml:space="preserve"> of all stocks considered</w:t>
            </w:r>
            <w:r w:rsidR="00FF26B5">
              <w:rPr>
                <w:sz w:val="20"/>
                <w:szCs w:val="20"/>
              </w:rPr>
              <w:t>,</w:t>
            </w:r>
            <w:r w:rsidR="005B1368">
              <w:rPr>
                <w:sz w:val="20"/>
                <w:szCs w:val="20"/>
              </w:rPr>
              <w:t xml:space="preserve"> in last 3 years</w:t>
            </w:r>
            <w:r w:rsidRPr="00F16C8E">
              <w:rPr>
                <w:sz w:val="20"/>
                <w:szCs w:val="20"/>
              </w:rPr>
              <w:t>.</w:t>
            </w:r>
          </w:p>
          <w:p w14:paraId="326FF015" w14:textId="77777777" w:rsidR="00C5697A" w:rsidRPr="00F16C8E" w:rsidRDefault="00C5697A" w:rsidP="007C0A7E">
            <w:pPr>
              <w:rPr>
                <w:sz w:val="20"/>
                <w:szCs w:val="20"/>
              </w:rPr>
            </w:pPr>
          </w:p>
        </w:tc>
      </w:tr>
      <w:tr w:rsidR="00C5697A" w:rsidRPr="008A50D7" w14:paraId="756F0D46" w14:textId="77777777" w:rsidTr="007C0A7E">
        <w:tc>
          <w:tcPr>
            <w:tcW w:w="862" w:type="pct"/>
          </w:tcPr>
          <w:p w14:paraId="1DF2DF3C" w14:textId="77777777" w:rsidR="00C5697A" w:rsidRPr="00F16C8E" w:rsidRDefault="00C5697A" w:rsidP="007C0A7E">
            <w:pPr>
              <w:rPr>
                <w:i/>
                <w:iCs/>
                <w:sz w:val="20"/>
                <w:szCs w:val="20"/>
              </w:rPr>
            </w:pPr>
            <w:commentRangeStart w:id="31"/>
            <w:r w:rsidRPr="00F16C8E">
              <w:rPr>
                <w:i/>
                <w:iCs/>
                <w:sz w:val="20"/>
                <w:szCs w:val="20"/>
              </w:rPr>
              <w:t>Bay of Biscay</w:t>
            </w:r>
            <w:commentRangeEnd w:id="31"/>
            <w:r w:rsidR="004D7337">
              <w:rPr>
                <w:rStyle w:val="Kommentarzeichen"/>
              </w:rPr>
              <w:commentReference w:id="31"/>
            </w:r>
          </w:p>
        </w:tc>
        <w:tc>
          <w:tcPr>
            <w:tcW w:w="2069" w:type="pct"/>
          </w:tcPr>
          <w:p w14:paraId="4E15129E" w14:textId="508FBC03" w:rsidR="00C5697A" w:rsidRPr="00F16C8E" w:rsidRDefault="00C5697A" w:rsidP="00B96ABC">
            <w:pPr>
              <w:pStyle w:val="Kommentartext"/>
            </w:pPr>
            <w:r w:rsidRPr="0046193F">
              <w:t>Métiers within a fleet that contribute less than 2% to a stock’s landings for that fleet</w:t>
            </w:r>
            <w:r w:rsidR="00FF26B5">
              <w:t>, in the last 3 years</w:t>
            </w:r>
            <w:r w:rsidRPr="0046193F">
              <w:t>.</w:t>
            </w:r>
            <w:r w:rsidR="00B96ABC">
              <w:t xml:space="preserve"> (“MIS” metier)</w:t>
            </w:r>
            <w:r w:rsidRPr="0046193F">
              <w:t xml:space="preserve"> </w:t>
            </w:r>
          </w:p>
        </w:tc>
        <w:tc>
          <w:tcPr>
            <w:tcW w:w="2069" w:type="pct"/>
          </w:tcPr>
          <w:p w14:paraId="30312C34" w14:textId="44871057" w:rsidR="00C5697A" w:rsidRDefault="00C5697A" w:rsidP="007C0A7E">
            <w:pPr>
              <w:rPr>
                <w:sz w:val="20"/>
                <w:szCs w:val="20"/>
              </w:rPr>
            </w:pPr>
            <w:r w:rsidRPr="003A7F3B">
              <w:rPr>
                <w:sz w:val="20"/>
                <w:szCs w:val="20"/>
              </w:rPr>
              <w:t xml:space="preserve">Fleets catching </w:t>
            </w:r>
            <w:r>
              <w:rPr>
                <w:sz w:val="20"/>
                <w:szCs w:val="20"/>
              </w:rPr>
              <w:t xml:space="preserve">less than </w:t>
            </w:r>
            <w:r w:rsidRPr="003A7F3B">
              <w:rPr>
                <w:sz w:val="20"/>
                <w:szCs w:val="20"/>
              </w:rPr>
              <w:t>1% of the total catch of all stocks considered</w:t>
            </w:r>
            <w:r w:rsidR="00FF26B5">
              <w:rPr>
                <w:sz w:val="20"/>
                <w:szCs w:val="20"/>
              </w:rPr>
              <w:t>, in the last 3 years</w:t>
            </w:r>
            <w:r w:rsidR="00B96ABC">
              <w:rPr>
                <w:sz w:val="20"/>
                <w:szCs w:val="20"/>
              </w:rPr>
              <w:t xml:space="preserve"> (country specific “MIS” fleet)</w:t>
            </w:r>
            <w:r w:rsidRPr="003A7F3B">
              <w:rPr>
                <w:sz w:val="20"/>
                <w:szCs w:val="20"/>
              </w:rPr>
              <w:t>.</w:t>
            </w:r>
          </w:p>
          <w:p w14:paraId="697981A2" w14:textId="77777777" w:rsidR="00C5697A" w:rsidRPr="00F16C8E" w:rsidRDefault="00C5697A" w:rsidP="007C0A7E">
            <w:pPr>
              <w:rPr>
                <w:sz w:val="20"/>
                <w:szCs w:val="20"/>
              </w:rPr>
            </w:pPr>
          </w:p>
        </w:tc>
      </w:tr>
      <w:tr w:rsidR="00C5697A" w:rsidRPr="008A50D7" w14:paraId="3901C8E9" w14:textId="77777777" w:rsidTr="007C0A7E">
        <w:tc>
          <w:tcPr>
            <w:tcW w:w="862" w:type="pct"/>
          </w:tcPr>
          <w:p w14:paraId="405D2613" w14:textId="77777777" w:rsidR="00C5697A" w:rsidRPr="00F16C8E" w:rsidRDefault="00C5697A" w:rsidP="007C0A7E">
            <w:pPr>
              <w:rPr>
                <w:i/>
                <w:iCs/>
                <w:sz w:val="20"/>
                <w:szCs w:val="20"/>
              </w:rPr>
            </w:pPr>
            <w:commentRangeStart w:id="32"/>
            <w:r w:rsidRPr="00F16C8E">
              <w:rPr>
                <w:i/>
                <w:iCs/>
                <w:sz w:val="20"/>
                <w:szCs w:val="20"/>
              </w:rPr>
              <w:t>Iberian Waters</w:t>
            </w:r>
            <w:commentRangeEnd w:id="32"/>
            <w:r w:rsidR="004D7337">
              <w:rPr>
                <w:rStyle w:val="Kommentarzeichen"/>
              </w:rPr>
              <w:commentReference w:id="32"/>
            </w:r>
          </w:p>
        </w:tc>
        <w:tc>
          <w:tcPr>
            <w:tcW w:w="2069" w:type="pct"/>
          </w:tcPr>
          <w:p w14:paraId="508A7341" w14:textId="77777777" w:rsidR="00C5697A" w:rsidRDefault="00C5697A" w:rsidP="007C0A7E">
            <w:pPr>
              <w:rPr>
                <w:sz w:val="20"/>
                <w:szCs w:val="20"/>
              </w:rPr>
            </w:pPr>
            <w:commentRangeStart w:id="33"/>
            <w:r>
              <w:rPr>
                <w:sz w:val="20"/>
                <w:szCs w:val="20"/>
                <w:highlight w:val="yellow"/>
              </w:rPr>
              <w:t>M</w:t>
            </w:r>
            <w:r w:rsidRPr="003A7F3B">
              <w:rPr>
                <w:sz w:val="20"/>
                <w:szCs w:val="20"/>
                <w:highlight w:val="yellow"/>
              </w:rPr>
              <w:t>etiers</w:t>
            </w:r>
            <w:r>
              <w:rPr>
                <w:sz w:val="20"/>
                <w:szCs w:val="20"/>
                <w:highlight w:val="yellow"/>
              </w:rPr>
              <w:t xml:space="preserve"> associated with the small, artisanal, </w:t>
            </w:r>
            <w:proofErr w:type="spellStart"/>
            <w:r>
              <w:rPr>
                <w:sz w:val="20"/>
                <w:szCs w:val="20"/>
                <w:highlight w:val="yellow"/>
              </w:rPr>
              <w:t>multigear</w:t>
            </w:r>
            <w:proofErr w:type="spellEnd"/>
            <w:r>
              <w:rPr>
                <w:sz w:val="20"/>
                <w:szCs w:val="20"/>
                <w:highlight w:val="yellow"/>
              </w:rPr>
              <w:t xml:space="preserve"> are </w:t>
            </w:r>
            <w:r w:rsidRPr="003A7F3B">
              <w:rPr>
                <w:sz w:val="20"/>
                <w:szCs w:val="20"/>
                <w:highlight w:val="yellow"/>
              </w:rPr>
              <w:t>combined under one met</w:t>
            </w:r>
            <w:r>
              <w:rPr>
                <w:sz w:val="20"/>
                <w:szCs w:val="20"/>
                <w:highlight w:val="yellow"/>
              </w:rPr>
              <w:t>ier (“</w:t>
            </w:r>
            <w:proofErr w:type="gramStart"/>
            <w:r w:rsidRPr="003A7F3B">
              <w:rPr>
                <w:sz w:val="20"/>
                <w:szCs w:val="20"/>
                <w:highlight w:val="yellow"/>
              </w:rPr>
              <w:t>MIS</w:t>
            </w:r>
            <w:r>
              <w:rPr>
                <w:sz w:val="20"/>
                <w:szCs w:val="20"/>
                <w:highlight w:val="yellow"/>
              </w:rPr>
              <w:t>“</w:t>
            </w:r>
            <w:proofErr w:type="gramEnd"/>
            <w:r>
              <w:rPr>
                <w:sz w:val="20"/>
                <w:szCs w:val="20"/>
                <w:highlight w:val="yellow"/>
              </w:rPr>
              <w:t>)</w:t>
            </w:r>
            <w:r w:rsidRPr="003A7F3B">
              <w:rPr>
                <w:sz w:val="20"/>
                <w:szCs w:val="20"/>
                <w:highlight w:val="yellow"/>
              </w:rPr>
              <w:t>.</w:t>
            </w:r>
            <w:r>
              <w:rPr>
                <w:sz w:val="20"/>
                <w:szCs w:val="20"/>
              </w:rPr>
              <w:t xml:space="preserve"> </w:t>
            </w:r>
            <w:commentRangeEnd w:id="33"/>
            <w:r w:rsidR="00B96ABC">
              <w:rPr>
                <w:rStyle w:val="Kommentarzeichen"/>
              </w:rPr>
              <w:commentReference w:id="33"/>
            </w:r>
          </w:p>
          <w:p w14:paraId="6A7461F9" w14:textId="352CA884" w:rsidR="00C5697A" w:rsidRDefault="00C5697A" w:rsidP="007C0A7E">
            <w:pPr>
              <w:rPr>
                <w:sz w:val="20"/>
                <w:szCs w:val="20"/>
              </w:rPr>
            </w:pPr>
            <w:r w:rsidRPr="00F16C8E">
              <w:rPr>
                <w:sz w:val="20"/>
                <w:szCs w:val="20"/>
              </w:rPr>
              <w:t>Métiers within a fleet that contribute less than 2% to a stock’s landings for that fleet</w:t>
            </w:r>
            <w:r w:rsidR="00FF26B5">
              <w:rPr>
                <w:sz w:val="20"/>
                <w:szCs w:val="20"/>
              </w:rPr>
              <w:t>, in the last 3 years</w:t>
            </w:r>
            <w:r w:rsidR="00B96ABC">
              <w:rPr>
                <w:sz w:val="20"/>
                <w:szCs w:val="20"/>
              </w:rPr>
              <w:t xml:space="preserve"> (“MIS” metier)</w:t>
            </w:r>
            <w:r w:rsidRPr="00F16C8E">
              <w:rPr>
                <w:sz w:val="20"/>
                <w:szCs w:val="20"/>
              </w:rPr>
              <w:t>.</w:t>
            </w:r>
          </w:p>
          <w:p w14:paraId="0DDF73BD" w14:textId="77777777" w:rsidR="00C5697A" w:rsidRPr="00BD0853" w:rsidRDefault="00C5697A" w:rsidP="007C0A7E">
            <w:pPr>
              <w:rPr>
                <w:sz w:val="20"/>
                <w:szCs w:val="20"/>
              </w:rPr>
            </w:pPr>
          </w:p>
        </w:tc>
        <w:tc>
          <w:tcPr>
            <w:tcW w:w="2069" w:type="pct"/>
          </w:tcPr>
          <w:p w14:paraId="38DC6D66" w14:textId="5C976F63" w:rsidR="00C5697A" w:rsidRDefault="00C5697A" w:rsidP="007C0A7E">
            <w:pPr>
              <w:rPr>
                <w:sz w:val="20"/>
                <w:szCs w:val="20"/>
              </w:rPr>
            </w:pPr>
            <w:r w:rsidRPr="003A7F3B">
              <w:rPr>
                <w:sz w:val="20"/>
                <w:szCs w:val="20"/>
              </w:rPr>
              <w:t xml:space="preserve">Fleets catching </w:t>
            </w:r>
            <w:r>
              <w:rPr>
                <w:sz w:val="20"/>
                <w:szCs w:val="20"/>
              </w:rPr>
              <w:t xml:space="preserve">less than </w:t>
            </w:r>
            <w:r w:rsidRPr="003A7F3B">
              <w:rPr>
                <w:sz w:val="20"/>
                <w:szCs w:val="20"/>
              </w:rPr>
              <w:t>1% of the total catch of all stocks considered</w:t>
            </w:r>
            <w:r w:rsidR="00FF26B5">
              <w:rPr>
                <w:sz w:val="20"/>
                <w:szCs w:val="20"/>
              </w:rPr>
              <w:t>, in the last 3 years</w:t>
            </w:r>
            <w:r w:rsidR="00B96ABC">
              <w:rPr>
                <w:sz w:val="20"/>
                <w:szCs w:val="20"/>
              </w:rPr>
              <w:t xml:space="preserve"> (country specific “MIS” fleet)</w:t>
            </w:r>
            <w:r w:rsidRPr="003A7F3B">
              <w:rPr>
                <w:sz w:val="20"/>
                <w:szCs w:val="20"/>
              </w:rPr>
              <w:t>.</w:t>
            </w:r>
          </w:p>
          <w:p w14:paraId="7B5DA1BE" w14:textId="77777777" w:rsidR="00C5697A" w:rsidRDefault="00C5697A" w:rsidP="007C0A7E">
            <w:pPr>
              <w:rPr>
                <w:sz w:val="20"/>
                <w:szCs w:val="20"/>
              </w:rPr>
            </w:pPr>
          </w:p>
          <w:p w14:paraId="5212DEFF" w14:textId="77777777" w:rsidR="00C5697A" w:rsidRPr="00F16C8E" w:rsidRDefault="00C5697A" w:rsidP="007C0A7E">
            <w:pPr>
              <w:rPr>
                <w:sz w:val="20"/>
                <w:szCs w:val="20"/>
              </w:rPr>
            </w:pPr>
          </w:p>
        </w:tc>
      </w:tr>
      <w:tr w:rsidR="00C5697A" w:rsidRPr="008A50D7" w14:paraId="35F45313" w14:textId="77777777" w:rsidTr="007C0A7E">
        <w:tc>
          <w:tcPr>
            <w:tcW w:w="862" w:type="pct"/>
          </w:tcPr>
          <w:p w14:paraId="1485582E" w14:textId="77777777" w:rsidR="00C5697A" w:rsidRPr="00F16C8E" w:rsidRDefault="00C5697A" w:rsidP="007C0A7E">
            <w:pPr>
              <w:rPr>
                <w:i/>
                <w:iCs/>
                <w:sz w:val="20"/>
                <w:szCs w:val="20"/>
              </w:rPr>
            </w:pPr>
            <w:r w:rsidRPr="00F16C8E">
              <w:rPr>
                <w:i/>
                <w:iCs/>
                <w:sz w:val="20"/>
                <w:szCs w:val="20"/>
              </w:rPr>
              <w:t>Irish Sea</w:t>
            </w:r>
          </w:p>
        </w:tc>
        <w:tc>
          <w:tcPr>
            <w:tcW w:w="2069" w:type="pct"/>
          </w:tcPr>
          <w:p w14:paraId="5A94A5C4" w14:textId="77777777" w:rsidR="00C5697A" w:rsidRPr="0017588C" w:rsidRDefault="00C5697A" w:rsidP="007C0A7E">
            <w:pPr>
              <w:rPr>
                <w:sz w:val="20"/>
                <w:szCs w:val="20"/>
              </w:rPr>
            </w:pPr>
            <w:r>
              <w:rPr>
                <w:sz w:val="20"/>
                <w:szCs w:val="20"/>
              </w:rPr>
              <w:t xml:space="preserve">Metiers </w:t>
            </w:r>
            <w:r w:rsidRPr="003A7F3B">
              <w:rPr>
                <w:sz w:val="20"/>
                <w:szCs w:val="20"/>
              </w:rPr>
              <w:t xml:space="preserve">that fail to catch at least 1% of the total </w:t>
            </w:r>
            <w:r>
              <w:rPr>
                <w:sz w:val="20"/>
                <w:szCs w:val="20"/>
              </w:rPr>
              <w:t>landings</w:t>
            </w:r>
            <w:r w:rsidRPr="003A7F3B">
              <w:rPr>
                <w:sz w:val="20"/>
                <w:szCs w:val="20"/>
              </w:rPr>
              <w:t xml:space="preserve"> for any stock</w:t>
            </w:r>
            <w:r>
              <w:rPr>
                <w:sz w:val="20"/>
                <w:szCs w:val="20"/>
              </w:rPr>
              <w:t xml:space="preserve"> (“OTHER”).</w:t>
            </w:r>
          </w:p>
        </w:tc>
        <w:tc>
          <w:tcPr>
            <w:tcW w:w="2069" w:type="pct"/>
          </w:tcPr>
          <w:p w14:paraId="13A82DDE" w14:textId="77777777" w:rsidR="00C5697A" w:rsidRPr="0017588C" w:rsidRDefault="00C5697A" w:rsidP="007C0A7E">
            <w:pPr>
              <w:rPr>
                <w:sz w:val="20"/>
                <w:szCs w:val="20"/>
              </w:rPr>
            </w:pPr>
            <w:r w:rsidRPr="00FD2500">
              <w:rPr>
                <w:sz w:val="20"/>
                <w:szCs w:val="20"/>
              </w:rPr>
              <w:t xml:space="preserve">“OTH_OTH” </w:t>
            </w:r>
            <w:proofErr w:type="gramStart"/>
            <w:r w:rsidRPr="00FD2500">
              <w:rPr>
                <w:sz w:val="20"/>
                <w:szCs w:val="20"/>
              </w:rPr>
              <w:t>fleet  combines</w:t>
            </w:r>
            <w:proofErr w:type="gramEnd"/>
            <w:r w:rsidRPr="00FD2500">
              <w:rPr>
                <w:sz w:val="20"/>
                <w:szCs w:val="20"/>
              </w:rPr>
              <w:t xml:space="preserve">  all  small  fleets  and  </w:t>
            </w:r>
            <w:proofErr w:type="spellStart"/>
            <w:r w:rsidRPr="00FD2500">
              <w:rPr>
                <w:sz w:val="20"/>
                <w:szCs w:val="20"/>
              </w:rPr>
              <w:t>métier</w:t>
            </w:r>
            <w:proofErr w:type="spellEnd"/>
            <w:r w:rsidRPr="00FD2500">
              <w:rPr>
                <w:sz w:val="20"/>
                <w:szCs w:val="20"/>
              </w:rPr>
              <w:t xml:space="preserve">  with  landings  &lt; 1%  for  any  stock  in  the  model</w:t>
            </w:r>
            <w:r>
              <w:rPr>
                <w:sz w:val="20"/>
                <w:szCs w:val="20"/>
              </w:rPr>
              <w:t>.</w:t>
            </w:r>
          </w:p>
        </w:tc>
      </w:tr>
    </w:tbl>
    <w:p w14:paraId="15117562" w14:textId="77777777" w:rsidR="00A16EAB" w:rsidRDefault="00A16EAB" w:rsidP="00A73836"/>
    <w:p w14:paraId="4E7CB2ED" w14:textId="5B2AB219" w:rsidR="008A50D7" w:rsidRDefault="003858DC" w:rsidP="00A73836">
      <w:r>
        <w:t>Table 2</w:t>
      </w:r>
      <w:r w:rsidR="00EA2ACD">
        <w:t xml:space="preserve"> summarise</w:t>
      </w:r>
      <w:r w:rsidR="007360DE">
        <w:t>s</w:t>
      </w:r>
      <w:r w:rsidR="00EA2ACD">
        <w:t xml:space="preserve"> </w:t>
      </w:r>
      <w:r w:rsidR="00DE5D3C">
        <w:t xml:space="preserve">all </w:t>
      </w:r>
      <w:r w:rsidR="00EA2ACD">
        <w:t xml:space="preserve">the </w:t>
      </w:r>
      <w:r w:rsidR="007360DE">
        <w:t>approaches</w:t>
      </w:r>
      <w:r w:rsidR="00C5697A">
        <w:t xml:space="preserve"> used to define the fleets for each ecoregion</w:t>
      </w:r>
      <w:r w:rsidR="00EA2ACD">
        <w:t>.</w:t>
      </w:r>
    </w:p>
    <w:p w14:paraId="78B1767C" w14:textId="68EF2B98" w:rsidR="008206D4" w:rsidRPr="002641C4" w:rsidRDefault="008206D4" w:rsidP="008206D4">
      <w:pPr>
        <w:rPr>
          <w:b/>
          <w:bCs/>
          <w:sz w:val="20"/>
          <w:szCs w:val="20"/>
        </w:rPr>
      </w:pPr>
      <w:r w:rsidRPr="002641C4">
        <w:rPr>
          <w:b/>
          <w:bCs/>
          <w:sz w:val="20"/>
          <w:szCs w:val="20"/>
        </w:rPr>
        <w:t xml:space="preserve">Table </w:t>
      </w:r>
      <w:r w:rsidR="003858DC">
        <w:rPr>
          <w:b/>
          <w:bCs/>
          <w:sz w:val="20"/>
          <w:szCs w:val="20"/>
        </w:rPr>
        <w:t>2</w:t>
      </w:r>
      <w:r w:rsidRPr="002641C4">
        <w:rPr>
          <w:b/>
          <w:bCs/>
          <w:sz w:val="20"/>
          <w:szCs w:val="20"/>
        </w:rPr>
        <w:t xml:space="preserve">. Fleet and </w:t>
      </w:r>
      <w:proofErr w:type="spellStart"/>
      <w:r w:rsidRPr="002641C4">
        <w:rPr>
          <w:b/>
          <w:bCs/>
          <w:sz w:val="20"/>
          <w:szCs w:val="20"/>
        </w:rPr>
        <w:t>métier</w:t>
      </w:r>
      <w:proofErr w:type="spellEnd"/>
      <w:r>
        <w:rPr>
          <w:b/>
          <w:bCs/>
          <w:sz w:val="20"/>
          <w:szCs w:val="20"/>
        </w:rPr>
        <w:t xml:space="preserve"> definitions by ecoregion</w:t>
      </w:r>
      <w:r w:rsidRPr="002641C4">
        <w:rPr>
          <w:b/>
          <w:bCs/>
          <w:sz w:val="20"/>
          <w:szCs w:val="20"/>
        </w:rPr>
        <w:t>:</w:t>
      </w:r>
    </w:p>
    <w:tbl>
      <w:tblPr>
        <w:tblStyle w:val="Tabellenraster"/>
        <w:tblW w:w="5000" w:type="pct"/>
        <w:tblLook w:val="04A0" w:firstRow="1" w:lastRow="0" w:firstColumn="1" w:lastColumn="0" w:noHBand="0" w:noVBand="1"/>
      </w:tblPr>
      <w:tblGrid>
        <w:gridCol w:w="1134"/>
        <w:gridCol w:w="3538"/>
        <w:gridCol w:w="2411"/>
        <w:gridCol w:w="1933"/>
      </w:tblGrid>
      <w:tr w:rsidR="00D21B82" w14:paraId="22870F9A" w14:textId="035EDC14" w:rsidTr="00D172C3">
        <w:tc>
          <w:tcPr>
            <w:tcW w:w="629" w:type="pct"/>
            <w:tcBorders>
              <w:top w:val="single" w:sz="4" w:space="0" w:color="auto"/>
              <w:left w:val="single" w:sz="4" w:space="0" w:color="auto"/>
              <w:bottom w:val="single" w:sz="4" w:space="0" w:color="auto"/>
              <w:right w:val="single" w:sz="4" w:space="0" w:color="auto"/>
            </w:tcBorders>
          </w:tcPr>
          <w:p w14:paraId="0AD03575" w14:textId="19FB1765" w:rsidR="00D21B82" w:rsidRDefault="00D21B82" w:rsidP="007C0A7E">
            <w:pPr>
              <w:jc w:val="right"/>
              <w:rPr>
                <w:rFonts w:cstheme="minorBidi"/>
                <w:i/>
                <w:iCs/>
                <w:sz w:val="20"/>
                <w:szCs w:val="20"/>
              </w:rPr>
            </w:pPr>
          </w:p>
        </w:tc>
        <w:tc>
          <w:tcPr>
            <w:tcW w:w="1962" w:type="pct"/>
            <w:tcBorders>
              <w:top w:val="single" w:sz="4" w:space="0" w:color="auto"/>
              <w:left w:val="single" w:sz="4" w:space="0" w:color="auto"/>
              <w:bottom w:val="single" w:sz="4" w:space="0" w:color="auto"/>
              <w:right w:val="single" w:sz="4" w:space="0" w:color="auto"/>
            </w:tcBorders>
          </w:tcPr>
          <w:p w14:paraId="709F812C" w14:textId="2179966C" w:rsidR="00D21B82" w:rsidRPr="00F16C8E" w:rsidRDefault="00D21B82" w:rsidP="007C0A7E">
            <w:pPr>
              <w:rPr>
                <w:b/>
                <w:bCs/>
                <w:sz w:val="20"/>
                <w:szCs w:val="20"/>
              </w:rPr>
            </w:pPr>
            <w:r w:rsidRPr="00F16C8E">
              <w:rPr>
                <w:b/>
                <w:bCs/>
                <w:sz w:val="20"/>
                <w:szCs w:val="20"/>
              </w:rPr>
              <w:t xml:space="preserve">Fleets </w:t>
            </w:r>
          </w:p>
        </w:tc>
        <w:tc>
          <w:tcPr>
            <w:tcW w:w="1337" w:type="pct"/>
            <w:tcBorders>
              <w:top w:val="single" w:sz="4" w:space="0" w:color="auto"/>
              <w:left w:val="single" w:sz="4" w:space="0" w:color="auto"/>
              <w:bottom w:val="single" w:sz="4" w:space="0" w:color="auto"/>
              <w:right w:val="single" w:sz="4" w:space="0" w:color="auto"/>
            </w:tcBorders>
          </w:tcPr>
          <w:p w14:paraId="322B739D" w14:textId="6BFA9448" w:rsidR="00D21B82" w:rsidRPr="00F16C8E" w:rsidRDefault="00D21B82" w:rsidP="007C0A7E">
            <w:pPr>
              <w:rPr>
                <w:b/>
                <w:bCs/>
                <w:sz w:val="20"/>
                <w:szCs w:val="20"/>
              </w:rPr>
            </w:pPr>
            <w:r w:rsidRPr="00F16C8E">
              <w:rPr>
                <w:b/>
                <w:bCs/>
                <w:sz w:val="20"/>
                <w:szCs w:val="20"/>
              </w:rPr>
              <w:t>Metiers</w:t>
            </w:r>
          </w:p>
        </w:tc>
        <w:tc>
          <w:tcPr>
            <w:tcW w:w="1072" w:type="pct"/>
            <w:tcBorders>
              <w:top w:val="single" w:sz="4" w:space="0" w:color="auto"/>
              <w:left w:val="single" w:sz="4" w:space="0" w:color="auto"/>
              <w:bottom w:val="single" w:sz="4" w:space="0" w:color="auto"/>
              <w:right w:val="single" w:sz="4" w:space="0" w:color="auto"/>
            </w:tcBorders>
          </w:tcPr>
          <w:p w14:paraId="692DAB67" w14:textId="320169BC" w:rsidR="00D21B82" w:rsidRPr="00D21B82" w:rsidRDefault="00D21B82" w:rsidP="007C0A7E">
            <w:pPr>
              <w:rPr>
                <w:b/>
                <w:bCs/>
                <w:sz w:val="20"/>
                <w:szCs w:val="20"/>
              </w:rPr>
            </w:pPr>
            <w:commentRangeStart w:id="34"/>
            <w:r>
              <w:rPr>
                <w:b/>
                <w:bCs/>
                <w:sz w:val="20"/>
                <w:szCs w:val="20"/>
              </w:rPr>
              <w:t>Additional c</w:t>
            </w:r>
            <w:r w:rsidRPr="003A7F3B">
              <w:rPr>
                <w:b/>
                <w:bCs/>
                <w:sz w:val="20"/>
                <w:szCs w:val="20"/>
              </w:rPr>
              <w:t>omment</w:t>
            </w:r>
            <w:commentRangeEnd w:id="34"/>
            <w:r w:rsidR="00E37A6B">
              <w:rPr>
                <w:rStyle w:val="Kommentarzeichen"/>
              </w:rPr>
              <w:commentReference w:id="34"/>
            </w:r>
          </w:p>
        </w:tc>
      </w:tr>
      <w:tr w:rsidR="00D21B82" w14:paraId="768AEB44" w14:textId="7410B793" w:rsidTr="00D172C3">
        <w:tc>
          <w:tcPr>
            <w:tcW w:w="629" w:type="pct"/>
            <w:tcBorders>
              <w:top w:val="single" w:sz="4" w:space="0" w:color="auto"/>
              <w:left w:val="single" w:sz="4" w:space="0" w:color="auto"/>
              <w:bottom w:val="single" w:sz="4" w:space="0" w:color="auto"/>
              <w:right w:val="single" w:sz="4" w:space="0" w:color="auto"/>
            </w:tcBorders>
          </w:tcPr>
          <w:p w14:paraId="326E4510" w14:textId="0FC492BD" w:rsidR="00D21B82" w:rsidRDefault="00D21B82" w:rsidP="00D21B82">
            <w:pPr>
              <w:rPr>
                <w:i/>
                <w:iCs/>
                <w:sz w:val="20"/>
                <w:szCs w:val="20"/>
              </w:rPr>
            </w:pPr>
            <w:r>
              <w:rPr>
                <w:i/>
                <w:iCs/>
                <w:sz w:val="20"/>
                <w:szCs w:val="20"/>
              </w:rPr>
              <w:t>North Sea</w:t>
            </w:r>
          </w:p>
        </w:tc>
        <w:tc>
          <w:tcPr>
            <w:tcW w:w="1962" w:type="pct"/>
            <w:tcBorders>
              <w:top w:val="single" w:sz="4" w:space="0" w:color="auto"/>
              <w:left w:val="single" w:sz="4" w:space="0" w:color="auto"/>
              <w:bottom w:val="single" w:sz="4" w:space="0" w:color="auto"/>
              <w:right w:val="single" w:sz="4" w:space="0" w:color="auto"/>
            </w:tcBorders>
          </w:tcPr>
          <w:p w14:paraId="5E36425C" w14:textId="58D38FAF" w:rsidR="00E80EBA" w:rsidRDefault="00D21B82" w:rsidP="00D21B82">
            <w:pPr>
              <w:rPr>
                <w:sz w:val="20"/>
                <w:szCs w:val="20"/>
              </w:rPr>
            </w:pPr>
            <w:r w:rsidRPr="00F16C8E">
              <w:rPr>
                <w:sz w:val="20"/>
                <w:szCs w:val="20"/>
              </w:rPr>
              <w:t>Defined by country, gear group and vessel length. Gear groups are static (pots, nets, longlines), otter trawls, demersal seines, beam trawlers</w:t>
            </w:r>
            <w:r w:rsidR="00DA5E30">
              <w:rPr>
                <w:sz w:val="20"/>
                <w:szCs w:val="20"/>
              </w:rPr>
              <w:t>,</w:t>
            </w:r>
            <w:r w:rsidRPr="00F16C8E">
              <w:rPr>
                <w:sz w:val="20"/>
                <w:szCs w:val="20"/>
              </w:rPr>
              <w:t xml:space="preserve"> pelagic (purse seine, mid water trawls)</w:t>
            </w:r>
            <w:r w:rsidR="00DA5E30">
              <w:rPr>
                <w:sz w:val="20"/>
                <w:szCs w:val="20"/>
              </w:rPr>
              <w:t xml:space="preserve"> and miscellaneous</w:t>
            </w:r>
            <w:r w:rsidR="00E80EBA">
              <w:rPr>
                <w:sz w:val="20"/>
                <w:szCs w:val="20"/>
              </w:rPr>
              <w:t xml:space="preserve"> (any</w:t>
            </w:r>
            <w:r w:rsidRPr="00F16C8E">
              <w:rPr>
                <w:sz w:val="20"/>
                <w:szCs w:val="20"/>
              </w:rPr>
              <w:t xml:space="preserve"> other gear types</w:t>
            </w:r>
            <w:r w:rsidR="00E80EBA">
              <w:rPr>
                <w:sz w:val="20"/>
                <w:szCs w:val="20"/>
              </w:rPr>
              <w:t>).</w:t>
            </w:r>
          </w:p>
          <w:p w14:paraId="4AF8C76D" w14:textId="77777777" w:rsidR="00B95690" w:rsidRDefault="00B95690" w:rsidP="00D21B82">
            <w:pPr>
              <w:rPr>
                <w:sz w:val="20"/>
                <w:szCs w:val="20"/>
              </w:rPr>
            </w:pPr>
          </w:p>
          <w:p w14:paraId="337F7F38" w14:textId="2BA3EE46" w:rsidR="00D21B82" w:rsidRPr="00F16C8E" w:rsidRDefault="00D21B82" w:rsidP="00D21B82">
            <w:pPr>
              <w:rPr>
                <w:sz w:val="20"/>
                <w:szCs w:val="20"/>
              </w:rPr>
            </w:pPr>
            <w:r w:rsidRPr="00F16C8E">
              <w:rPr>
                <w:sz w:val="20"/>
                <w:szCs w:val="20"/>
              </w:rPr>
              <w:t>Following the initial allocation some vessel length categories within a country and gear group are combined together.</w:t>
            </w:r>
          </w:p>
          <w:p w14:paraId="431F8636" w14:textId="1F26800C" w:rsidR="00D21B82" w:rsidRDefault="00D21B82" w:rsidP="00D21B82">
            <w:pPr>
              <w:rPr>
                <w:sz w:val="20"/>
                <w:szCs w:val="20"/>
              </w:rPr>
            </w:pPr>
            <w:r w:rsidRPr="00F16C8E">
              <w:rPr>
                <w:sz w:val="20"/>
                <w:szCs w:val="20"/>
              </w:rPr>
              <w:t>Where appropriate, some specific gear types are separated out from the initial allocation (e.g. gillnets separated from static).</w:t>
            </w:r>
          </w:p>
          <w:p w14:paraId="230B0380" w14:textId="77777777" w:rsidR="00B95690" w:rsidRPr="00F16C8E" w:rsidRDefault="00B95690" w:rsidP="00D21B82">
            <w:pPr>
              <w:rPr>
                <w:sz w:val="20"/>
                <w:szCs w:val="20"/>
              </w:rPr>
            </w:pPr>
          </w:p>
          <w:p w14:paraId="3E8DD547" w14:textId="77777777" w:rsidR="00D21B82" w:rsidRDefault="00D21B82" w:rsidP="00D21B82">
            <w:pPr>
              <w:rPr>
                <w:sz w:val="20"/>
                <w:szCs w:val="20"/>
              </w:rPr>
            </w:pPr>
            <w:r w:rsidRPr="00F46711">
              <w:rPr>
                <w:sz w:val="20"/>
                <w:szCs w:val="20"/>
              </w:rPr>
              <w:t xml:space="preserve">Within a country, smaller fleets are added to the </w:t>
            </w:r>
            <w:r w:rsidR="00594A6E">
              <w:rPr>
                <w:sz w:val="20"/>
                <w:szCs w:val="20"/>
              </w:rPr>
              <w:t>miscellaneous</w:t>
            </w:r>
            <w:r w:rsidRPr="00F46711">
              <w:rPr>
                <w:sz w:val="20"/>
                <w:szCs w:val="20"/>
              </w:rPr>
              <w:t xml:space="preserve"> gear grouping</w:t>
            </w:r>
            <w:r w:rsidR="00652959">
              <w:rPr>
                <w:sz w:val="20"/>
                <w:szCs w:val="20"/>
              </w:rPr>
              <w:t xml:space="preserve"> based on expert opinion</w:t>
            </w:r>
            <w:r w:rsidRPr="00F46711">
              <w:rPr>
                <w:sz w:val="20"/>
                <w:szCs w:val="20"/>
              </w:rPr>
              <w:t>.</w:t>
            </w:r>
          </w:p>
          <w:p w14:paraId="4B5C408B" w14:textId="756A633B" w:rsidR="009E2FF7" w:rsidRPr="00F46711" w:rsidRDefault="009E2FF7" w:rsidP="00D21B82">
            <w:pPr>
              <w:rPr>
                <w:sz w:val="20"/>
                <w:szCs w:val="20"/>
              </w:rPr>
            </w:pPr>
          </w:p>
        </w:tc>
        <w:tc>
          <w:tcPr>
            <w:tcW w:w="1337" w:type="pct"/>
            <w:tcBorders>
              <w:top w:val="single" w:sz="4" w:space="0" w:color="auto"/>
              <w:left w:val="single" w:sz="4" w:space="0" w:color="auto"/>
              <w:bottom w:val="single" w:sz="4" w:space="0" w:color="auto"/>
              <w:right w:val="single" w:sz="4" w:space="0" w:color="auto"/>
            </w:tcBorders>
          </w:tcPr>
          <w:p w14:paraId="742FE3C9" w14:textId="77777777" w:rsidR="00B95690" w:rsidRDefault="00D21B82" w:rsidP="00D21B82">
            <w:pPr>
              <w:rPr>
                <w:sz w:val="20"/>
                <w:szCs w:val="20"/>
              </w:rPr>
            </w:pPr>
            <w:r w:rsidRPr="00F46711">
              <w:rPr>
                <w:sz w:val="20"/>
                <w:szCs w:val="20"/>
              </w:rPr>
              <w:t>Defined using the</w:t>
            </w:r>
            <w:r w:rsidRPr="00F16C8E">
              <w:rPr>
                <w:sz w:val="20"/>
                <w:szCs w:val="20"/>
              </w:rPr>
              <w:t xml:space="preserve"> DCF métiers definitions</w:t>
            </w:r>
            <w:r w:rsidRPr="00F46711">
              <w:rPr>
                <w:sz w:val="20"/>
                <w:szCs w:val="20"/>
              </w:rPr>
              <w:t xml:space="preserve"> </w:t>
            </w:r>
            <w:r w:rsidRPr="00F16C8E">
              <w:rPr>
                <w:sz w:val="20"/>
                <w:szCs w:val="20"/>
              </w:rPr>
              <w:t>used in the cod long-term management plan</w:t>
            </w:r>
            <w:r w:rsidR="0074514F">
              <w:rPr>
                <w:sz w:val="20"/>
                <w:szCs w:val="20"/>
              </w:rPr>
              <w:t xml:space="preserve"> which are based on mesh size</w:t>
            </w:r>
            <w:r w:rsidRPr="00F16C8E">
              <w:rPr>
                <w:sz w:val="20"/>
                <w:szCs w:val="20"/>
              </w:rPr>
              <w:t xml:space="preserve"> (e.g. TR1, TR2)</w:t>
            </w:r>
            <w:r w:rsidR="0074514F">
              <w:rPr>
                <w:sz w:val="20"/>
                <w:szCs w:val="20"/>
              </w:rPr>
              <w:t xml:space="preserve">. </w:t>
            </w:r>
          </w:p>
          <w:p w14:paraId="1763BA4C" w14:textId="77777777" w:rsidR="00B95690" w:rsidRDefault="00B95690" w:rsidP="00D21B82">
            <w:pPr>
              <w:rPr>
                <w:sz w:val="20"/>
                <w:szCs w:val="20"/>
              </w:rPr>
            </w:pPr>
          </w:p>
          <w:p w14:paraId="1201D522" w14:textId="34D62C06" w:rsidR="00D21B82" w:rsidRPr="00F16C8E" w:rsidRDefault="0074514F" w:rsidP="00F16C8E">
            <w:pPr>
              <w:rPr>
                <w:sz w:val="20"/>
                <w:szCs w:val="20"/>
              </w:rPr>
            </w:pPr>
            <w:r>
              <w:rPr>
                <w:sz w:val="20"/>
                <w:szCs w:val="20"/>
              </w:rPr>
              <w:t xml:space="preserve">The metiers are also </w:t>
            </w:r>
            <w:r w:rsidR="00FF1536">
              <w:rPr>
                <w:sz w:val="20"/>
                <w:szCs w:val="20"/>
              </w:rPr>
              <w:t xml:space="preserve">defined by </w:t>
            </w:r>
            <w:r w:rsidR="003F17DD">
              <w:rPr>
                <w:sz w:val="20"/>
                <w:szCs w:val="20"/>
              </w:rPr>
              <w:t xml:space="preserve">the </w:t>
            </w:r>
            <w:r w:rsidR="00FF1536">
              <w:rPr>
                <w:sz w:val="20"/>
                <w:szCs w:val="20"/>
              </w:rPr>
              <w:t xml:space="preserve">area the </w:t>
            </w:r>
            <w:r w:rsidR="003F17DD">
              <w:rPr>
                <w:sz w:val="20"/>
                <w:szCs w:val="20"/>
              </w:rPr>
              <w:t>metier is operating in (</w:t>
            </w:r>
            <w:r w:rsidR="00FF1536">
              <w:rPr>
                <w:sz w:val="20"/>
                <w:szCs w:val="20"/>
              </w:rPr>
              <w:t xml:space="preserve">i.e. </w:t>
            </w:r>
            <w:r w:rsidR="003F17DD">
              <w:rPr>
                <w:sz w:val="20"/>
                <w:szCs w:val="20"/>
              </w:rPr>
              <w:t xml:space="preserve">3.a.20, </w:t>
            </w:r>
            <w:r w:rsidR="00A4585E">
              <w:rPr>
                <w:sz w:val="20"/>
                <w:szCs w:val="20"/>
              </w:rPr>
              <w:t xml:space="preserve">4, </w:t>
            </w:r>
            <w:r w:rsidR="003F17DD">
              <w:rPr>
                <w:sz w:val="20"/>
                <w:szCs w:val="20"/>
              </w:rPr>
              <w:t>6.a, 7.d)</w:t>
            </w:r>
            <w:r w:rsidR="00D21B82" w:rsidRPr="00F46711">
              <w:rPr>
                <w:sz w:val="20"/>
                <w:szCs w:val="20"/>
              </w:rPr>
              <w:t>.</w:t>
            </w:r>
            <w:r w:rsidR="003F17DD">
              <w:rPr>
                <w:sz w:val="20"/>
                <w:szCs w:val="20"/>
              </w:rPr>
              <w:t xml:space="preserve"> </w:t>
            </w:r>
          </w:p>
          <w:p w14:paraId="2D24E425" w14:textId="74A461D6" w:rsidR="009E2FF7" w:rsidRPr="00F46711" w:rsidRDefault="009E2FF7" w:rsidP="00D21B82">
            <w:pPr>
              <w:rPr>
                <w:sz w:val="20"/>
                <w:szCs w:val="20"/>
              </w:rPr>
            </w:pPr>
          </w:p>
        </w:tc>
        <w:tc>
          <w:tcPr>
            <w:tcW w:w="1072" w:type="pct"/>
            <w:tcBorders>
              <w:top w:val="single" w:sz="4" w:space="0" w:color="auto"/>
              <w:left w:val="single" w:sz="4" w:space="0" w:color="auto"/>
              <w:bottom w:val="single" w:sz="4" w:space="0" w:color="auto"/>
              <w:right w:val="single" w:sz="4" w:space="0" w:color="auto"/>
            </w:tcBorders>
          </w:tcPr>
          <w:p w14:paraId="6065698B" w14:textId="2E7BF0B7" w:rsidR="00D21B82" w:rsidRDefault="00D21B82" w:rsidP="00D21B82">
            <w:pPr>
              <w:rPr>
                <w:sz w:val="20"/>
                <w:szCs w:val="20"/>
              </w:rPr>
            </w:pPr>
            <w:r w:rsidRPr="003A7F3B">
              <w:rPr>
                <w:sz w:val="20"/>
                <w:szCs w:val="20"/>
              </w:rPr>
              <w:t>Only fleets and metiers operating in the latest data year are considered in the full time series.</w:t>
            </w:r>
          </w:p>
          <w:p w14:paraId="63CE5726" w14:textId="77777777" w:rsidR="004646B8" w:rsidRDefault="004646B8" w:rsidP="00D21B82">
            <w:pPr>
              <w:rPr>
                <w:sz w:val="20"/>
                <w:szCs w:val="20"/>
              </w:rPr>
            </w:pPr>
          </w:p>
          <w:p w14:paraId="233340EE" w14:textId="19A0FF0E" w:rsidR="00C5697A" w:rsidRDefault="00C5697A" w:rsidP="00D21B82">
            <w:pPr>
              <w:rPr>
                <w:sz w:val="20"/>
                <w:szCs w:val="20"/>
              </w:rPr>
            </w:pPr>
            <w:r>
              <w:rPr>
                <w:sz w:val="20"/>
                <w:szCs w:val="20"/>
              </w:rPr>
              <w:t>Metiers with catch but no effort are removed.</w:t>
            </w:r>
          </w:p>
          <w:p w14:paraId="3C8202CC" w14:textId="77777777" w:rsidR="00D21B82" w:rsidRPr="003A7F3B" w:rsidRDefault="00D21B82" w:rsidP="00D21B82">
            <w:pPr>
              <w:rPr>
                <w:sz w:val="20"/>
                <w:szCs w:val="20"/>
              </w:rPr>
            </w:pPr>
          </w:p>
          <w:p w14:paraId="405F872D" w14:textId="77777777" w:rsidR="00D21B82" w:rsidRPr="00F46711" w:rsidRDefault="00D21B82" w:rsidP="00D21B82">
            <w:pPr>
              <w:rPr>
                <w:sz w:val="20"/>
                <w:szCs w:val="20"/>
              </w:rPr>
            </w:pPr>
          </w:p>
        </w:tc>
      </w:tr>
      <w:tr w:rsidR="00D21B82" w14:paraId="04B847C3" w14:textId="6903FCFE" w:rsidTr="00D172C3">
        <w:tc>
          <w:tcPr>
            <w:tcW w:w="629" w:type="pct"/>
            <w:tcBorders>
              <w:top w:val="single" w:sz="4" w:space="0" w:color="auto"/>
              <w:left w:val="single" w:sz="4" w:space="0" w:color="auto"/>
              <w:bottom w:val="single" w:sz="4" w:space="0" w:color="auto"/>
              <w:right w:val="single" w:sz="4" w:space="0" w:color="auto"/>
            </w:tcBorders>
          </w:tcPr>
          <w:p w14:paraId="4A7077C7" w14:textId="6FB09F48" w:rsidR="00D21B82" w:rsidRDefault="00D21B82" w:rsidP="00D21B82">
            <w:pPr>
              <w:rPr>
                <w:i/>
                <w:iCs/>
                <w:sz w:val="20"/>
                <w:szCs w:val="20"/>
              </w:rPr>
            </w:pPr>
            <w:commentRangeStart w:id="35"/>
            <w:r>
              <w:rPr>
                <w:i/>
                <w:iCs/>
                <w:sz w:val="20"/>
                <w:szCs w:val="20"/>
              </w:rPr>
              <w:lastRenderedPageBreak/>
              <w:t>Celtic Sea</w:t>
            </w:r>
            <w:commentRangeEnd w:id="35"/>
            <w:r>
              <w:rPr>
                <w:rStyle w:val="Kommentarzeichen"/>
              </w:rPr>
              <w:commentReference w:id="35"/>
            </w:r>
          </w:p>
        </w:tc>
        <w:tc>
          <w:tcPr>
            <w:tcW w:w="1962" w:type="pct"/>
            <w:tcBorders>
              <w:top w:val="single" w:sz="4" w:space="0" w:color="auto"/>
              <w:left w:val="single" w:sz="4" w:space="0" w:color="auto"/>
              <w:bottom w:val="single" w:sz="4" w:space="0" w:color="auto"/>
              <w:right w:val="single" w:sz="4" w:space="0" w:color="auto"/>
            </w:tcBorders>
          </w:tcPr>
          <w:p w14:paraId="26031382" w14:textId="78056184" w:rsidR="00D21B82" w:rsidRDefault="00D21B82" w:rsidP="00D21B82">
            <w:pPr>
              <w:rPr>
                <w:sz w:val="20"/>
                <w:szCs w:val="20"/>
              </w:rPr>
            </w:pPr>
            <w:r w:rsidRPr="003A7F3B">
              <w:rPr>
                <w:sz w:val="20"/>
                <w:szCs w:val="20"/>
              </w:rPr>
              <w:t>Defined by country, gear group and vessel length. Gear groups are static (pots, nets, longlines), otter trawls</w:t>
            </w:r>
            <w:r>
              <w:rPr>
                <w:sz w:val="20"/>
                <w:szCs w:val="20"/>
              </w:rPr>
              <w:t xml:space="preserve"> and</w:t>
            </w:r>
            <w:r w:rsidRPr="003A7F3B">
              <w:rPr>
                <w:sz w:val="20"/>
                <w:szCs w:val="20"/>
              </w:rPr>
              <w:t xml:space="preserve"> demersal seines, beam trawlers</w:t>
            </w:r>
            <w:r w:rsidR="00652959">
              <w:rPr>
                <w:sz w:val="20"/>
                <w:szCs w:val="20"/>
              </w:rPr>
              <w:t xml:space="preserve">, </w:t>
            </w:r>
            <w:r w:rsidRPr="003A7F3B">
              <w:rPr>
                <w:sz w:val="20"/>
                <w:szCs w:val="20"/>
              </w:rPr>
              <w:t>pelagic (</w:t>
            </w:r>
            <w:r>
              <w:rPr>
                <w:sz w:val="20"/>
                <w:szCs w:val="20"/>
              </w:rPr>
              <w:t>any gear where the target assemblage is pelagic fish</w:t>
            </w:r>
            <w:r w:rsidRPr="003A7F3B">
              <w:rPr>
                <w:sz w:val="20"/>
                <w:szCs w:val="20"/>
              </w:rPr>
              <w:t>)</w:t>
            </w:r>
            <w:r w:rsidR="00652959">
              <w:rPr>
                <w:sz w:val="20"/>
                <w:szCs w:val="20"/>
              </w:rPr>
              <w:t xml:space="preserve"> and miscellaneous (any</w:t>
            </w:r>
            <w:r w:rsidR="00652959" w:rsidRPr="003A7F3B">
              <w:rPr>
                <w:sz w:val="20"/>
                <w:szCs w:val="20"/>
              </w:rPr>
              <w:t xml:space="preserve"> other gear types</w:t>
            </w:r>
            <w:r w:rsidR="00652959">
              <w:rPr>
                <w:sz w:val="20"/>
                <w:szCs w:val="20"/>
              </w:rPr>
              <w:t>).</w:t>
            </w:r>
            <w:r w:rsidRPr="003A7F3B">
              <w:rPr>
                <w:sz w:val="20"/>
                <w:szCs w:val="20"/>
              </w:rPr>
              <w:t xml:space="preserve"> </w:t>
            </w:r>
          </w:p>
          <w:p w14:paraId="35DF1FD1" w14:textId="77777777" w:rsidR="00EB0E1D" w:rsidRDefault="00EB0E1D" w:rsidP="00D21B82">
            <w:pPr>
              <w:rPr>
                <w:sz w:val="20"/>
                <w:szCs w:val="20"/>
              </w:rPr>
            </w:pPr>
          </w:p>
          <w:p w14:paraId="60D48226" w14:textId="77777777" w:rsidR="009E2FF7" w:rsidRDefault="00A92175" w:rsidP="00F16C8E">
            <w:pPr>
              <w:pStyle w:val="Kommentartext"/>
            </w:pPr>
            <w:r>
              <w:t>Out of area catches for each stock are put into a stock-specific “OTH” fleet.</w:t>
            </w:r>
          </w:p>
          <w:p w14:paraId="13FD811C" w14:textId="381D8DC5" w:rsidR="00761EE1" w:rsidRPr="0037175C" w:rsidRDefault="00761EE1" w:rsidP="00F16C8E">
            <w:pPr>
              <w:pStyle w:val="Kommentartext"/>
            </w:pPr>
          </w:p>
        </w:tc>
        <w:tc>
          <w:tcPr>
            <w:tcW w:w="1337" w:type="pct"/>
            <w:tcBorders>
              <w:top w:val="single" w:sz="4" w:space="0" w:color="auto"/>
              <w:left w:val="single" w:sz="4" w:space="0" w:color="auto"/>
              <w:bottom w:val="single" w:sz="4" w:space="0" w:color="auto"/>
              <w:right w:val="single" w:sz="4" w:space="0" w:color="auto"/>
            </w:tcBorders>
          </w:tcPr>
          <w:p w14:paraId="24FA15AB" w14:textId="4CD85DA8" w:rsidR="00D21B82" w:rsidRPr="0037175C" w:rsidRDefault="00D21B82" w:rsidP="00D21B82">
            <w:pPr>
              <w:rPr>
                <w:sz w:val="20"/>
                <w:szCs w:val="20"/>
              </w:rPr>
            </w:pPr>
            <w:r>
              <w:rPr>
                <w:sz w:val="20"/>
                <w:szCs w:val="20"/>
              </w:rPr>
              <w:t>Defined by</w:t>
            </w:r>
            <w:r w:rsidRPr="0037175C">
              <w:rPr>
                <w:sz w:val="20"/>
                <w:szCs w:val="20"/>
              </w:rPr>
              <w:t xml:space="preserve"> gear type and target assembl</w:t>
            </w:r>
            <w:r w:rsidR="004D0821">
              <w:rPr>
                <w:sz w:val="20"/>
                <w:szCs w:val="20"/>
              </w:rPr>
              <w:t>ag</w:t>
            </w:r>
            <w:r w:rsidRPr="0037175C">
              <w:rPr>
                <w:sz w:val="20"/>
                <w:szCs w:val="20"/>
              </w:rPr>
              <w:t>e (</w:t>
            </w:r>
            <w:r>
              <w:rPr>
                <w:sz w:val="20"/>
                <w:szCs w:val="20"/>
              </w:rPr>
              <w:t xml:space="preserve">i.e. </w:t>
            </w:r>
            <w:r w:rsidRPr="0037175C">
              <w:rPr>
                <w:sz w:val="20"/>
                <w:szCs w:val="20"/>
              </w:rPr>
              <w:t xml:space="preserve">DCF metier level 4). </w:t>
            </w:r>
          </w:p>
          <w:p w14:paraId="5BE0285E" w14:textId="77777777" w:rsidR="00B95690" w:rsidRDefault="00B95690" w:rsidP="00EA1B0E">
            <w:pPr>
              <w:rPr>
                <w:sz w:val="20"/>
                <w:szCs w:val="20"/>
              </w:rPr>
            </w:pPr>
          </w:p>
          <w:p w14:paraId="0E1D8E7E" w14:textId="7F36296D" w:rsidR="00D21B82" w:rsidRPr="0037175C" w:rsidRDefault="00D21B82" w:rsidP="00EA1B0E">
            <w:pPr>
              <w:rPr>
                <w:sz w:val="20"/>
                <w:szCs w:val="20"/>
              </w:rPr>
            </w:pPr>
            <w:r>
              <w:rPr>
                <w:sz w:val="20"/>
                <w:szCs w:val="20"/>
              </w:rPr>
              <w:t>M</w:t>
            </w:r>
            <w:r w:rsidRPr="00F16C8E">
              <w:rPr>
                <w:sz w:val="20"/>
                <w:szCs w:val="20"/>
              </w:rPr>
              <w:t xml:space="preserve">etiers </w:t>
            </w:r>
            <w:r>
              <w:rPr>
                <w:sz w:val="20"/>
                <w:szCs w:val="20"/>
              </w:rPr>
              <w:t xml:space="preserve">are combined </w:t>
            </w:r>
            <w:r w:rsidRPr="00F16C8E">
              <w:rPr>
                <w:sz w:val="20"/>
                <w:szCs w:val="20"/>
              </w:rPr>
              <w:t>across ICES divisions</w:t>
            </w:r>
            <w:r>
              <w:rPr>
                <w:sz w:val="20"/>
                <w:szCs w:val="20"/>
              </w:rPr>
              <w:t xml:space="preserve"> (</w:t>
            </w:r>
            <w:proofErr w:type="gramStart"/>
            <w:r>
              <w:rPr>
                <w:sz w:val="20"/>
                <w:szCs w:val="20"/>
              </w:rPr>
              <w:t>7.bc</w:t>
            </w:r>
            <w:proofErr w:type="gramEnd"/>
            <w:r>
              <w:rPr>
                <w:sz w:val="20"/>
                <w:szCs w:val="20"/>
              </w:rPr>
              <w:t>, 7.fg, 7.hjk)</w:t>
            </w:r>
            <w:r w:rsidRPr="00F16C8E">
              <w:rPr>
                <w:sz w:val="20"/>
                <w:szCs w:val="20"/>
              </w:rPr>
              <w:t xml:space="preserve"> </w:t>
            </w:r>
            <w:r>
              <w:rPr>
                <w:sz w:val="20"/>
                <w:szCs w:val="20"/>
              </w:rPr>
              <w:t>since these</w:t>
            </w:r>
            <w:r w:rsidRPr="00F16C8E">
              <w:rPr>
                <w:sz w:val="20"/>
                <w:szCs w:val="20"/>
              </w:rPr>
              <w:t xml:space="preserve"> are often combined for sampling, management and advice purposes</w:t>
            </w:r>
            <w:r>
              <w:rPr>
                <w:sz w:val="20"/>
                <w:szCs w:val="20"/>
              </w:rPr>
              <w:t>.</w:t>
            </w:r>
          </w:p>
        </w:tc>
        <w:tc>
          <w:tcPr>
            <w:tcW w:w="1072" w:type="pct"/>
            <w:tcBorders>
              <w:top w:val="single" w:sz="4" w:space="0" w:color="auto"/>
              <w:left w:val="single" w:sz="4" w:space="0" w:color="auto"/>
              <w:bottom w:val="single" w:sz="4" w:space="0" w:color="auto"/>
              <w:right w:val="single" w:sz="4" w:space="0" w:color="auto"/>
            </w:tcBorders>
          </w:tcPr>
          <w:p w14:paraId="65958D76" w14:textId="6ECFD377" w:rsidR="007D4488" w:rsidRPr="003A7F3B" w:rsidRDefault="007D4488" w:rsidP="007D4488">
            <w:pPr>
              <w:rPr>
                <w:sz w:val="20"/>
                <w:szCs w:val="20"/>
              </w:rPr>
            </w:pPr>
            <w:r w:rsidRPr="00C5697A">
              <w:rPr>
                <w:sz w:val="20"/>
                <w:szCs w:val="20"/>
              </w:rPr>
              <w:t>M</w:t>
            </w:r>
            <w:r w:rsidRPr="00C5697A">
              <w:rPr>
                <w:sz w:val="20"/>
                <w:szCs w:val="20"/>
                <w:shd w:val="clear" w:color="auto" w:fill="FFFFFF"/>
              </w:rPr>
              <w:t>étiers with effort and no catch are aggregated to the “OTH” fleet.</w:t>
            </w:r>
          </w:p>
          <w:p w14:paraId="590D9DC0" w14:textId="77777777" w:rsidR="00D21B82" w:rsidRDefault="00D21B82" w:rsidP="004110C1">
            <w:pPr>
              <w:rPr>
                <w:sz w:val="20"/>
                <w:szCs w:val="20"/>
              </w:rPr>
            </w:pPr>
          </w:p>
        </w:tc>
      </w:tr>
      <w:tr w:rsidR="00D21B82" w14:paraId="077EEC49" w14:textId="1E4FED95" w:rsidTr="00D172C3">
        <w:tc>
          <w:tcPr>
            <w:tcW w:w="629" w:type="pct"/>
            <w:tcBorders>
              <w:top w:val="single" w:sz="4" w:space="0" w:color="auto"/>
              <w:left w:val="single" w:sz="4" w:space="0" w:color="auto"/>
              <w:bottom w:val="single" w:sz="4" w:space="0" w:color="auto"/>
              <w:right w:val="single" w:sz="4" w:space="0" w:color="auto"/>
            </w:tcBorders>
          </w:tcPr>
          <w:p w14:paraId="2CA5C7E0" w14:textId="79964D2C" w:rsidR="00D21B82" w:rsidRDefault="00D21B82" w:rsidP="007C0A7E">
            <w:pPr>
              <w:rPr>
                <w:i/>
                <w:iCs/>
                <w:sz w:val="20"/>
                <w:szCs w:val="20"/>
              </w:rPr>
            </w:pPr>
            <w:r>
              <w:rPr>
                <w:i/>
                <w:iCs/>
                <w:sz w:val="20"/>
                <w:szCs w:val="20"/>
              </w:rPr>
              <w:t>Bay of Biscay</w:t>
            </w:r>
          </w:p>
        </w:tc>
        <w:tc>
          <w:tcPr>
            <w:tcW w:w="1962" w:type="pct"/>
            <w:tcBorders>
              <w:top w:val="single" w:sz="4" w:space="0" w:color="auto"/>
              <w:left w:val="single" w:sz="4" w:space="0" w:color="auto"/>
              <w:bottom w:val="single" w:sz="4" w:space="0" w:color="auto"/>
              <w:right w:val="single" w:sz="4" w:space="0" w:color="auto"/>
            </w:tcBorders>
          </w:tcPr>
          <w:p w14:paraId="477172E0" w14:textId="14C4F086" w:rsidR="0060183A" w:rsidRDefault="0060183A" w:rsidP="007C0A7E">
            <w:pPr>
              <w:pStyle w:val="Kommentartext"/>
            </w:pPr>
            <w:r w:rsidRPr="003A7F3B">
              <w:t>Defined by country, gear group and vessel length</w:t>
            </w:r>
            <w:r>
              <w:t>.</w:t>
            </w:r>
            <w:r w:rsidR="00210B87">
              <w:t xml:space="preserve"> Countries other than Spain and France are grouped together. </w:t>
            </w:r>
          </w:p>
          <w:p w14:paraId="624BF874" w14:textId="5750B5D8" w:rsidR="00171C43" w:rsidRDefault="00171C43" w:rsidP="007C0A7E">
            <w:pPr>
              <w:pStyle w:val="Kommentartext"/>
            </w:pPr>
            <w:r w:rsidRPr="003A7F3B">
              <w:t xml:space="preserve">Gear groups are </w:t>
            </w:r>
            <w:r w:rsidR="00A15826">
              <w:t xml:space="preserve">gillnets, </w:t>
            </w:r>
            <w:proofErr w:type="spellStart"/>
            <w:r w:rsidR="00A15826">
              <w:t>trammelnets</w:t>
            </w:r>
            <w:proofErr w:type="spellEnd"/>
            <w:r w:rsidR="00A15826">
              <w:t>, otter trawls, longlines,</w:t>
            </w:r>
            <w:r w:rsidR="002B244B">
              <w:t xml:space="preserve"> seines, midwater trawls</w:t>
            </w:r>
            <w:r w:rsidR="009D07C0">
              <w:t xml:space="preserve"> and miscellaneous (any</w:t>
            </w:r>
            <w:r w:rsidR="009D07C0" w:rsidRPr="003A7F3B">
              <w:t xml:space="preserve"> other gear types</w:t>
            </w:r>
            <w:r w:rsidR="009D07C0">
              <w:t xml:space="preserve">). </w:t>
            </w:r>
          </w:p>
          <w:p w14:paraId="4E5CF629" w14:textId="77777777" w:rsidR="00B95690" w:rsidRDefault="00B95690" w:rsidP="007C0A7E">
            <w:pPr>
              <w:pStyle w:val="Kommentartext"/>
            </w:pPr>
          </w:p>
          <w:p w14:paraId="3E6439DD" w14:textId="4506F740" w:rsidR="00B76053" w:rsidRPr="003A7F3B" w:rsidRDefault="00B76053" w:rsidP="00B76053">
            <w:pPr>
              <w:rPr>
                <w:sz w:val="20"/>
                <w:szCs w:val="20"/>
              </w:rPr>
            </w:pPr>
            <w:r w:rsidRPr="003A7F3B">
              <w:rPr>
                <w:sz w:val="20"/>
                <w:szCs w:val="20"/>
              </w:rPr>
              <w:t>Following the initial allocation some vessel length categories within a country and gear group are combined together.</w:t>
            </w:r>
            <w:r w:rsidR="0042694D">
              <w:rPr>
                <w:sz w:val="20"/>
                <w:szCs w:val="20"/>
              </w:rPr>
              <w:t xml:space="preserve"> Additionally, some gear groups within a country are also </w:t>
            </w:r>
            <w:r w:rsidR="00B56984">
              <w:rPr>
                <w:sz w:val="20"/>
                <w:szCs w:val="20"/>
              </w:rPr>
              <w:t>combined together.</w:t>
            </w:r>
          </w:p>
          <w:p w14:paraId="305918C4" w14:textId="77777777" w:rsidR="004646B8" w:rsidRDefault="004646B8" w:rsidP="00B76053">
            <w:pPr>
              <w:pStyle w:val="Kommentartext"/>
            </w:pPr>
          </w:p>
          <w:p w14:paraId="7681F81F" w14:textId="29C61D27" w:rsidR="00F12DFB" w:rsidRDefault="00B76053" w:rsidP="00B76053">
            <w:pPr>
              <w:pStyle w:val="Kommentartext"/>
            </w:pPr>
            <w:r w:rsidRPr="004646B8">
              <w:t xml:space="preserve">Within a country, smaller fleets are added to the </w:t>
            </w:r>
            <w:r w:rsidR="00A92175" w:rsidRPr="004646B8">
              <w:t>miscellaneous</w:t>
            </w:r>
            <w:r w:rsidRPr="004646B8">
              <w:t xml:space="preserve"> gear grouping</w:t>
            </w:r>
            <w:r w:rsidR="004646B8">
              <w:t xml:space="preserve"> (country specific MIS fleet)</w:t>
            </w:r>
            <w:r w:rsidR="00E375E1" w:rsidRPr="004646B8">
              <w:t>.</w:t>
            </w:r>
          </w:p>
          <w:p w14:paraId="613F5369" w14:textId="77777777" w:rsidR="004646B8" w:rsidRDefault="004646B8" w:rsidP="007C0A7E">
            <w:pPr>
              <w:pStyle w:val="Kommentartext"/>
            </w:pPr>
          </w:p>
          <w:p w14:paraId="2642F9BE" w14:textId="6517E880" w:rsidR="00CB70C0" w:rsidRDefault="00B82ADD" w:rsidP="007C0A7E">
            <w:pPr>
              <w:pStyle w:val="Kommentartext"/>
            </w:pPr>
            <w:r>
              <w:t xml:space="preserve">Out of area catches for each </w:t>
            </w:r>
            <w:r w:rsidR="00D60E2C">
              <w:t>stock</w:t>
            </w:r>
            <w:r>
              <w:t xml:space="preserve"> are </w:t>
            </w:r>
            <w:r w:rsidR="00D60E2C">
              <w:t xml:space="preserve">put into a stock-specific </w:t>
            </w:r>
            <w:r w:rsidR="00A92175">
              <w:t>“</w:t>
            </w:r>
            <w:r w:rsidR="00D60E2C">
              <w:t>OTH</w:t>
            </w:r>
            <w:r w:rsidR="00A92175">
              <w:t>”</w:t>
            </w:r>
            <w:r w:rsidR="00D60E2C">
              <w:t xml:space="preserve"> fleet.</w:t>
            </w:r>
          </w:p>
          <w:p w14:paraId="6C48BD18" w14:textId="5E4B5C36" w:rsidR="004E5F79" w:rsidRDefault="004E5F79" w:rsidP="007C0A7E">
            <w:pPr>
              <w:pStyle w:val="Kommentartext"/>
            </w:pPr>
          </w:p>
        </w:tc>
        <w:tc>
          <w:tcPr>
            <w:tcW w:w="1337" w:type="pct"/>
            <w:tcBorders>
              <w:top w:val="single" w:sz="4" w:space="0" w:color="auto"/>
              <w:left w:val="single" w:sz="4" w:space="0" w:color="auto"/>
              <w:bottom w:val="single" w:sz="4" w:space="0" w:color="auto"/>
              <w:right w:val="single" w:sz="4" w:space="0" w:color="auto"/>
            </w:tcBorders>
          </w:tcPr>
          <w:p w14:paraId="4527B705" w14:textId="64F92500" w:rsidR="00990987" w:rsidRDefault="00E75FEC" w:rsidP="007C0A7E">
            <w:pPr>
              <w:rPr>
                <w:sz w:val="20"/>
                <w:szCs w:val="20"/>
              </w:rPr>
            </w:pPr>
            <w:r>
              <w:rPr>
                <w:sz w:val="20"/>
                <w:szCs w:val="20"/>
              </w:rPr>
              <w:t>Initially d</w:t>
            </w:r>
            <w:r w:rsidR="00990987">
              <w:rPr>
                <w:sz w:val="20"/>
                <w:szCs w:val="20"/>
              </w:rPr>
              <w:t xml:space="preserve">efined by </w:t>
            </w:r>
            <w:r w:rsidR="00E551D0">
              <w:rPr>
                <w:sz w:val="20"/>
                <w:szCs w:val="20"/>
              </w:rPr>
              <w:t xml:space="preserve">gear type, target assemblage and mesh size. </w:t>
            </w:r>
          </w:p>
          <w:p w14:paraId="450D6BBC" w14:textId="77777777" w:rsidR="00B95690" w:rsidRDefault="00B95690" w:rsidP="007C0A7E">
            <w:pPr>
              <w:rPr>
                <w:sz w:val="20"/>
                <w:szCs w:val="20"/>
              </w:rPr>
            </w:pPr>
          </w:p>
          <w:p w14:paraId="524EC2BF" w14:textId="58B9C861" w:rsidR="00E75FEC" w:rsidRDefault="002A02C5" w:rsidP="007C0A7E">
            <w:pPr>
              <w:rPr>
                <w:sz w:val="20"/>
                <w:szCs w:val="20"/>
              </w:rPr>
            </w:pPr>
            <w:r>
              <w:rPr>
                <w:sz w:val="20"/>
                <w:szCs w:val="20"/>
              </w:rPr>
              <w:t>Some metiers with similar catch profiles</w:t>
            </w:r>
            <w:r w:rsidR="00E75FEC">
              <w:rPr>
                <w:sz w:val="20"/>
                <w:szCs w:val="20"/>
              </w:rPr>
              <w:t xml:space="preserve"> are combined together.</w:t>
            </w:r>
          </w:p>
          <w:p w14:paraId="6A491FFB" w14:textId="77777777" w:rsidR="00B95690" w:rsidRDefault="00B95690" w:rsidP="007C0A7E">
            <w:pPr>
              <w:rPr>
                <w:sz w:val="20"/>
                <w:szCs w:val="20"/>
              </w:rPr>
            </w:pPr>
          </w:p>
          <w:p w14:paraId="50D233C3" w14:textId="627B05D6" w:rsidR="00E75FEC" w:rsidRDefault="00E75FEC" w:rsidP="007C0A7E">
            <w:pPr>
              <w:rPr>
                <w:sz w:val="20"/>
                <w:szCs w:val="20"/>
              </w:rPr>
            </w:pPr>
            <w:r w:rsidRPr="004646B8">
              <w:rPr>
                <w:sz w:val="20"/>
                <w:szCs w:val="20"/>
              </w:rPr>
              <w:t xml:space="preserve">Smaller metiers </w:t>
            </w:r>
            <w:r w:rsidR="00603792" w:rsidRPr="004646B8">
              <w:rPr>
                <w:sz w:val="20"/>
                <w:szCs w:val="20"/>
              </w:rPr>
              <w:t xml:space="preserve">with low shares of the catches are combined </w:t>
            </w:r>
            <w:r w:rsidR="00D00651" w:rsidRPr="004646B8">
              <w:rPr>
                <w:sz w:val="20"/>
                <w:szCs w:val="20"/>
              </w:rPr>
              <w:t xml:space="preserve">under one metier in the </w:t>
            </w:r>
            <w:r w:rsidR="00B97EDF" w:rsidRPr="004646B8">
              <w:rPr>
                <w:sz w:val="20"/>
                <w:szCs w:val="20"/>
              </w:rPr>
              <w:t>country</w:t>
            </w:r>
            <w:r w:rsidR="00C062F3" w:rsidRPr="004646B8">
              <w:rPr>
                <w:sz w:val="20"/>
                <w:szCs w:val="20"/>
              </w:rPr>
              <w:t>-</w:t>
            </w:r>
            <w:r w:rsidR="00B97EDF" w:rsidRPr="004646B8">
              <w:rPr>
                <w:sz w:val="20"/>
                <w:szCs w:val="20"/>
              </w:rPr>
              <w:t xml:space="preserve">specific MIS </w:t>
            </w:r>
            <w:r w:rsidR="00D00651" w:rsidRPr="004646B8">
              <w:rPr>
                <w:sz w:val="20"/>
                <w:szCs w:val="20"/>
              </w:rPr>
              <w:t>fleet</w:t>
            </w:r>
            <w:r w:rsidR="00B97EDF" w:rsidRPr="004646B8">
              <w:rPr>
                <w:sz w:val="20"/>
                <w:szCs w:val="20"/>
              </w:rPr>
              <w:t>.</w:t>
            </w:r>
            <w:r>
              <w:rPr>
                <w:sz w:val="20"/>
                <w:szCs w:val="20"/>
              </w:rPr>
              <w:t xml:space="preserve"> </w:t>
            </w:r>
          </w:p>
          <w:p w14:paraId="7CE963A3" w14:textId="1FB49E1E" w:rsidR="00985612" w:rsidRDefault="00D44766" w:rsidP="0078533A">
            <w:pPr>
              <w:rPr>
                <w:sz w:val="20"/>
                <w:szCs w:val="20"/>
              </w:rPr>
            </w:pPr>
            <w:r>
              <w:rPr>
                <w:sz w:val="20"/>
                <w:szCs w:val="20"/>
              </w:rPr>
              <w:t xml:space="preserve">Metiers </w:t>
            </w:r>
            <w:r w:rsidR="00A4585E">
              <w:rPr>
                <w:sz w:val="20"/>
                <w:szCs w:val="20"/>
              </w:rPr>
              <w:t>are combined across ICES di</w:t>
            </w:r>
            <w:r w:rsidR="00DA37CA">
              <w:rPr>
                <w:sz w:val="20"/>
                <w:szCs w:val="20"/>
              </w:rPr>
              <w:t>vision</w:t>
            </w:r>
            <w:r w:rsidR="00D00651">
              <w:rPr>
                <w:sz w:val="20"/>
                <w:szCs w:val="20"/>
              </w:rPr>
              <w:t xml:space="preserve">s </w:t>
            </w:r>
            <w:r w:rsidR="00C703E8">
              <w:rPr>
                <w:sz w:val="20"/>
                <w:szCs w:val="20"/>
              </w:rPr>
              <w:t>8.ab</w:t>
            </w:r>
            <w:r w:rsidR="00D00651">
              <w:rPr>
                <w:sz w:val="20"/>
                <w:szCs w:val="20"/>
              </w:rPr>
              <w:t>d</w:t>
            </w:r>
            <w:r w:rsidR="00A4585E">
              <w:rPr>
                <w:sz w:val="20"/>
                <w:szCs w:val="20"/>
              </w:rPr>
              <w:t>.</w:t>
            </w:r>
            <w:r w:rsidR="00DA37CA">
              <w:rPr>
                <w:sz w:val="20"/>
                <w:szCs w:val="20"/>
              </w:rPr>
              <w:t xml:space="preserve"> </w:t>
            </w:r>
            <w:r w:rsidR="00C637F5">
              <w:rPr>
                <w:sz w:val="20"/>
                <w:szCs w:val="20"/>
              </w:rPr>
              <w:t xml:space="preserve"> </w:t>
            </w:r>
          </w:p>
        </w:tc>
        <w:tc>
          <w:tcPr>
            <w:tcW w:w="1072" w:type="pct"/>
            <w:tcBorders>
              <w:top w:val="single" w:sz="4" w:space="0" w:color="auto"/>
              <w:left w:val="single" w:sz="4" w:space="0" w:color="auto"/>
              <w:bottom w:val="single" w:sz="4" w:space="0" w:color="auto"/>
              <w:right w:val="single" w:sz="4" w:space="0" w:color="auto"/>
            </w:tcBorders>
          </w:tcPr>
          <w:p w14:paraId="2958DD7E" w14:textId="556FC5F9" w:rsidR="00430BB4" w:rsidRDefault="00430BB4" w:rsidP="007C0A7E">
            <w:pPr>
              <w:rPr>
                <w:sz w:val="20"/>
                <w:szCs w:val="20"/>
                <w:shd w:val="clear" w:color="auto" w:fill="FFFFFF"/>
              </w:rPr>
            </w:pPr>
            <w:r w:rsidRPr="004646B8">
              <w:rPr>
                <w:sz w:val="20"/>
                <w:szCs w:val="20"/>
              </w:rPr>
              <w:t>M</w:t>
            </w:r>
            <w:r w:rsidRPr="004646B8">
              <w:rPr>
                <w:sz w:val="20"/>
                <w:szCs w:val="20"/>
                <w:shd w:val="clear" w:color="auto" w:fill="FFFFFF"/>
              </w:rPr>
              <w:t xml:space="preserve">étiers with catch but no effort </w:t>
            </w:r>
            <w:proofErr w:type="gramStart"/>
            <w:r w:rsidRPr="004646B8">
              <w:rPr>
                <w:sz w:val="20"/>
                <w:szCs w:val="20"/>
                <w:shd w:val="clear" w:color="auto" w:fill="FFFFFF"/>
              </w:rPr>
              <w:t>are</w:t>
            </w:r>
            <w:proofErr w:type="gramEnd"/>
            <w:r w:rsidRPr="004646B8">
              <w:rPr>
                <w:sz w:val="20"/>
                <w:szCs w:val="20"/>
                <w:shd w:val="clear" w:color="auto" w:fill="FFFFFF"/>
              </w:rPr>
              <w:t xml:space="preserve"> added to the country-specific MIS fleet.</w:t>
            </w:r>
          </w:p>
          <w:p w14:paraId="3C0AD1B3" w14:textId="77777777" w:rsidR="004646B8" w:rsidRPr="004646B8" w:rsidRDefault="004646B8" w:rsidP="007C0A7E">
            <w:pPr>
              <w:rPr>
                <w:sz w:val="20"/>
                <w:szCs w:val="20"/>
              </w:rPr>
            </w:pPr>
          </w:p>
          <w:p w14:paraId="64C31DC5" w14:textId="061B9D9E" w:rsidR="00430BB4" w:rsidRDefault="00430BB4" w:rsidP="00430BB4">
            <w:pPr>
              <w:rPr>
                <w:sz w:val="20"/>
                <w:szCs w:val="20"/>
                <w:shd w:val="clear" w:color="auto" w:fill="FFFFFF"/>
              </w:rPr>
            </w:pPr>
            <w:r w:rsidRPr="004646B8">
              <w:rPr>
                <w:sz w:val="20"/>
                <w:szCs w:val="20"/>
              </w:rPr>
              <w:t>M</w:t>
            </w:r>
            <w:r w:rsidRPr="004646B8">
              <w:rPr>
                <w:sz w:val="20"/>
                <w:szCs w:val="20"/>
                <w:shd w:val="clear" w:color="auto" w:fill="FFFFFF"/>
              </w:rPr>
              <w:t>étiers with effort and no catch are removed.</w:t>
            </w:r>
          </w:p>
          <w:p w14:paraId="6C7A64DA" w14:textId="77777777" w:rsidR="004646B8" w:rsidRPr="004646B8" w:rsidRDefault="004646B8" w:rsidP="00430BB4">
            <w:pPr>
              <w:rPr>
                <w:sz w:val="20"/>
                <w:szCs w:val="20"/>
                <w:shd w:val="clear" w:color="auto" w:fill="FFFFFF"/>
              </w:rPr>
            </w:pPr>
          </w:p>
          <w:p w14:paraId="7B5A314F" w14:textId="04273D38" w:rsidR="00F12DFB" w:rsidRDefault="00F12DFB" w:rsidP="007C0A7E">
            <w:pPr>
              <w:rPr>
                <w:sz w:val="20"/>
                <w:szCs w:val="20"/>
              </w:rPr>
            </w:pPr>
            <w:r w:rsidRPr="004646B8">
              <w:rPr>
                <w:sz w:val="20"/>
                <w:szCs w:val="20"/>
              </w:rPr>
              <w:t>Specific purse seine and artisanal fleets are removed from the analysis.</w:t>
            </w:r>
            <w:r>
              <w:rPr>
                <w:sz w:val="20"/>
                <w:szCs w:val="20"/>
              </w:rPr>
              <w:t xml:space="preserve"> </w:t>
            </w:r>
          </w:p>
        </w:tc>
      </w:tr>
      <w:tr w:rsidR="00D21B82" w14:paraId="03D68FEC" w14:textId="2BA6B3B7" w:rsidTr="00D172C3">
        <w:trPr>
          <w:trHeight w:val="56"/>
        </w:trPr>
        <w:tc>
          <w:tcPr>
            <w:tcW w:w="629" w:type="pct"/>
            <w:tcBorders>
              <w:top w:val="single" w:sz="4" w:space="0" w:color="auto"/>
              <w:left w:val="single" w:sz="4" w:space="0" w:color="auto"/>
              <w:bottom w:val="single" w:sz="4" w:space="0" w:color="auto"/>
              <w:right w:val="single" w:sz="4" w:space="0" w:color="auto"/>
            </w:tcBorders>
          </w:tcPr>
          <w:p w14:paraId="2B3B5DF9" w14:textId="4D014C98" w:rsidR="00D21B82" w:rsidRPr="004646B8" w:rsidRDefault="00D21B82" w:rsidP="007C0A7E">
            <w:pPr>
              <w:rPr>
                <w:i/>
                <w:iCs/>
                <w:sz w:val="20"/>
                <w:szCs w:val="20"/>
              </w:rPr>
            </w:pPr>
            <w:r w:rsidRPr="004646B8">
              <w:rPr>
                <w:i/>
                <w:iCs/>
                <w:sz w:val="20"/>
                <w:szCs w:val="20"/>
              </w:rPr>
              <w:t>Iberian Waters</w:t>
            </w:r>
          </w:p>
        </w:tc>
        <w:tc>
          <w:tcPr>
            <w:tcW w:w="1962" w:type="pct"/>
            <w:tcBorders>
              <w:top w:val="single" w:sz="4" w:space="0" w:color="auto"/>
              <w:left w:val="single" w:sz="4" w:space="0" w:color="auto"/>
              <w:bottom w:val="single" w:sz="4" w:space="0" w:color="auto"/>
              <w:right w:val="single" w:sz="4" w:space="0" w:color="auto"/>
            </w:tcBorders>
          </w:tcPr>
          <w:p w14:paraId="72228AE8" w14:textId="7DF22F42" w:rsidR="007039B8" w:rsidRDefault="00E735A2" w:rsidP="0019043F">
            <w:pPr>
              <w:pStyle w:val="Kommentartext"/>
            </w:pPr>
            <w:r w:rsidRPr="004646B8">
              <w:t>Defined</w:t>
            </w:r>
            <w:r w:rsidR="00B93F10" w:rsidRPr="004646B8">
              <w:t xml:space="preserve"> mostly</w:t>
            </w:r>
            <w:r w:rsidRPr="004646B8">
              <w:t xml:space="preserve"> by country and gear group</w:t>
            </w:r>
            <w:r w:rsidR="00B93F10" w:rsidRPr="004646B8">
              <w:t xml:space="preserve"> with occasional use of vessel length</w:t>
            </w:r>
            <w:r w:rsidRPr="004646B8">
              <w:t>.</w:t>
            </w:r>
            <w:r w:rsidR="00451768" w:rsidRPr="004646B8">
              <w:t xml:space="preserve"> Countries other than Spain and Portugal are grouped together</w:t>
            </w:r>
            <w:r w:rsidR="003E43C1" w:rsidRPr="004646B8">
              <w:t xml:space="preserve">. </w:t>
            </w:r>
            <w:r w:rsidR="00451768" w:rsidRPr="004646B8">
              <w:t xml:space="preserve">Gear groups are gillnets, </w:t>
            </w:r>
            <w:proofErr w:type="spellStart"/>
            <w:r w:rsidR="00451768" w:rsidRPr="004646B8">
              <w:t>trammelnets</w:t>
            </w:r>
            <w:proofErr w:type="spellEnd"/>
            <w:r w:rsidR="00451768" w:rsidRPr="004646B8">
              <w:t>, otter trawls, longlines</w:t>
            </w:r>
            <w:r w:rsidR="0019043F" w:rsidRPr="004646B8">
              <w:t>,</w:t>
            </w:r>
            <w:r w:rsidR="0020583F" w:rsidRPr="004646B8">
              <w:t xml:space="preserve"> pair</w:t>
            </w:r>
            <w:r w:rsidR="00451768" w:rsidRPr="004646B8">
              <w:t xml:space="preserve"> </w:t>
            </w:r>
            <w:r w:rsidR="0019043F" w:rsidRPr="004646B8">
              <w:t xml:space="preserve">trawls and miscellaneous (any other gear types). </w:t>
            </w:r>
          </w:p>
          <w:p w14:paraId="4F0BEABD" w14:textId="77777777" w:rsidR="004646B8" w:rsidRPr="004646B8" w:rsidRDefault="004646B8" w:rsidP="0019043F">
            <w:pPr>
              <w:pStyle w:val="Kommentartext"/>
            </w:pPr>
          </w:p>
          <w:p w14:paraId="68245C23" w14:textId="52B5F6B3" w:rsidR="009E2FF7" w:rsidRPr="004646B8" w:rsidRDefault="009E2FF7" w:rsidP="00F16C8E">
            <w:pPr>
              <w:pStyle w:val="Kommentartext"/>
            </w:pPr>
            <w:r w:rsidRPr="004646B8">
              <w:t xml:space="preserve">Within a country, smaller fleets are added to the miscellaneous gear </w:t>
            </w:r>
            <w:r w:rsidR="004646B8" w:rsidRPr="004646B8">
              <w:t>grouping (country specific MIS fleet).</w:t>
            </w:r>
          </w:p>
          <w:p w14:paraId="0B62CC04" w14:textId="77777777" w:rsidR="004646B8" w:rsidRDefault="004646B8" w:rsidP="00C8713E">
            <w:pPr>
              <w:pStyle w:val="Kommentartext"/>
            </w:pPr>
          </w:p>
          <w:p w14:paraId="4C5723DE" w14:textId="173946EE" w:rsidR="00C8713E" w:rsidRPr="004646B8" w:rsidRDefault="00C8713E" w:rsidP="00C8713E">
            <w:pPr>
              <w:pStyle w:val="Kommentartext"/>
            </w:pPr>
            <w:r w:rsidRPr="004646B8">
              <w:t xml:space="preserve">Out of area catches for each stock are put into a stock-specific </w:t>
            </w:r>
            <w:r w:rsidR="0019043F" w:rsidRPr="004646B8">
              <w:t>“</w:t>
            </w:r>
            <w:r w:rsidRPr="004646B8">
              <w:t>OTH</w:t>
            </w:r>
            <w:r w:rsidR="0019043F" w:rsidRPr="004646B8">
              <w:t>”</w:t>
            </w:r>
            <w:r w:rsidRPr="004646B8">
              <w:t xml:space="preserve"> fleet.</w:t>
            </w:r>
          </w:p>
          <w:p w14:paraId="1F90EECD" w14:textId="2CF5F0C5" w:rsidR="00C8713E" w:rsidRPr="004646B8" w:rsidRDefault="00C8713E" w:rsidP="007A16EF">
            <w:pPr>
              <w:rPr>
                <w:sz w:val="20"/>
                <w:szCs w:val="20"/>
              </w:rPr>
            </w:pPr>
          </w:p>
        </w:tc>
        <w:tc>
          <w:tcPr>
            <w:tcW w:w="1337" w:type="pct"/>
            <w:tcBorders>
              <w:top w:val="single" w:sz="4" w:space="0" w:color="auto"/>
              <w:left w:val="single" w:sz="4" w:space="0" w:color="auto"/>
              <w:bottom w:val="single" w:sz="4" w:space="0" w:color="auto"/>
              <w:right w:val="single" w:sz="4" w:space="0" w:color="auto"/>
            </w:tcBorders>
          </w:tcPr>
          <w:p w14:paraId="5D55DABC" w14:textId="53AED0B4" w:rsidR="00EB0396" w:rsidRDefault="00EB0396" w:rsidP="00EB0396">
            <w:pPr>
              <w:rPr>
                <w:sz w:val="20"/>
                <w:szCs w:val="20"/>
              </w:rPr>
            </w:pPr>
            <w:r>
              <w:rPr>
                <w:sz w:val="20"/>
                <w:szCs w:val="20"/>
              </w:rPr>
              <w:t xml:space="preserve">Initially defined by target assemblage and mesh size. </w:t>
            </w:r>
          </w:p>
          <w:p w14:paraId="320AC3DA" w14:textId="474308F4" w:rsidR="00EB0396" w:rsidRDefault="00EB0396" w:rsidP="007A16EF">
            <w:pPr>
              <w:rPr>
                <w:sz w:val="20"/>
                <w:szCs w:val="20"/>
              </w:rPr>
            </w:pPr>
            <w:r>
              <w:rPr>
                <w:sz w:val="20"/>
                <w:szCs w:val="20"/>
              </w:rPr>
              <w:t xml:space="preserve">Some metiers </w:t>
            </w:r>
            <w:r w:rsidR="00332603">
              <w:rPr>
                <w:sz w:val="20"/>
                <w:szCs w:val="20"/>
              </w:rPr>
              <w:t>within a fleet (same country and gear) are combined across mesh sizes.</w:t>
            </w:r>
          </w:p>
          <w:p w14:paraId="57BE5248" w14:textId="1E23041A" w:rsidR="00D21B82" w:rsidRDefault="00D21B82" w:rsidP="007A16EF">
            <w:pPr>
              <w:rPr>
                <w:sz w:val="20"/>
                <w:szCs w:val="20"/>
              </w:rPr>
            </w:pPr>
          </w:p>
          <w:p w14:paraId="2647F1E9" w14:textId="174B1995" w:rsidR="009E2FF7" w:rsidRDefault="002631EF" w:rsidP="009E2FF7">
            <w:pPr>
              <w:rPr>
                <w:sz w:val="20"/>
                <w:szCs w:val="20"/>
              </w:rPr>
            </w:pPr>
            <w:r w:rsidRPr="004646B8">
              <w:rPr>
                <w:sz w:val="20"/>
                <w:szCs w:val="20"/>
              </w:rPr>
              <w:t>M</w:t>
            </w:r>
            <w:r w:rsidR="009E2FF7" w:rsidRPr="004646B8">
              <w:rPr>
                <w:sz w:val="20"/>
                <w:szCs w:val="20"/>
              </w:rPr>
              <w:t>etiers</w:t>
            </w:r>
            <w:r w:rsidRPr="004646B8">
              <w:rPr>
                <w:sz w:val="20"/>
                <w:szCs w:val="20"/>
              </w:rPr>
              <w:t xml:space="preserve"> associated with the small, artisanal, </w:t>
            </w:r>
            <w:proofErr w:type="spellStart"/>
            <w:r w:rsidRPr="004646B8">
              <w:rPr>
                <w:sz w:val="20"/>
                <w:szCs w:val="20"/>
              </w:rPr>
              <w:t>multigear</w:t>
            </w:r>
            <w:proofErr w:type="spellEnd"/>
            <w:r w:rsidRPr="004646B8">
              <w:rPr>
                <w:sz w:val="20"/>
                <w:szCs w:val="20"/>
              </w:rPr>
              <w:t xml:space="preserve"> </w:t>
            </w:r>
            <w:r w:rsidR="00B360C3" w:rsidRPr="004646B8">
              <w:rPr>
                <w:sz w:val="20"/>
                <w:szCs w:val="20"/>
              </w:rPr>
              <w:t xml:space="preserve">are </w:t>
            </w:r>
            <w:r w:rsidR="009E2FF7" w:rsidRPr="004646B8">
              <w:rPr>
                <w:sz w:val="20"/>
                <w:szCs w:val="20"/>
              </w:rPr>
              <w:t>combined under one met</w:t>
            </w:r>
            <w:r w:rsidR="00B360C3" w:rsidRPr="004646B8">
              <w:rPr>
                <w:sz w:val="20"/>
                <w:szCs w:val="20"/>
              </w:rPr>
              <w:t>ier (“</w:t>
            </w:r>
            <w:proofErr w:type="gramStart"/>
            <w:r w:rsidR="009E2FF7" w:rsidRPr="004646B8">
              <w:rPr>
                <w:sz w:val="20"/>
                <w:szCs w:val="20"/>
              </w:rPr>
              <w:t>MIS</w:t>
            </w:r>
            <w:r w:rsidR="00B360C3" w:rsidRPr="004646B8">
              <w:rPr>
                <w:sz w:val="20"/>
                <w:szCs w:val="20"/>
              </w:rPr>
              <w:t>“</w:t>
            </w:r>
            <w:proofErr w:type="gramEnd"/>
            <w:r w:rsidR="00B360C3" w:rsidRPr="004646B8">
              <w:rPr>
                <w:sz w:val="20"/>
                <w:szCs w:val="20"/>
              </w:rPr>
              <w:t>)</w:t>
            </w:r>
            <w:r w:rsidR="009E2FF7" w:rsidRPr="004646B8">
              <w:rPr>
                <w:sz w:val="20"/>
                <w:szCs w:val="20"/>
              </w:rPr>
              <w:t>.</w:t>
            </w:r>
            <w:r w:rsidR="009E2FF7">
              <w:rPr>
                <w:sz w:val="20"/>
                <w:szCs w:val="20"/>
              </w:rPr>
              <w:t xml:space="preserve"> </w:t>
            </w:r>
          </w:p>
          <w:p w14:paraId="7F61D8CC" w14:textId="59872000" w:rsidR="00DE5DCF" w:rsidRDefault="00DE5DCF" w:rsidP="007A16EF">
            <w:pPr>
              <w:rPr>
                <w:sz w:val="20"/>
                <w:szCs w:val="20"/>
              </w:rPr>
            </w:pPr>
          </w:p>
          <w:p w14:paraId="3CCE1FB2" w14:textId="599D8760" w:rsidR="00965249" w:rsidRDefault="00175B35" w:rsidP="00175B35">
            <w:pPr>
              <w:rPr>
                <w:sz w:val="20"/>
                <w:szCs w:val="20"/>
              </w:rPr>
            </w:pPr>
            <w:r>
              <w:rPr>
                <w:sz w:val="20"/>
                <w:szCs w:val="20"/>
              </w:rPr>
              <w:t>A mixed category of c</w:t>
            </w:r>
            <w:r w:rsidR="000F7CE6">
              <w:rPr>
                <w:sz w:val="20"/>
                <w:szCs w:val="20"/>
              </w:rPr>
              <w:t>atches with</w:t>
            </w:r>
            <w:r w:rsidR="004E6FE1">
              <w:rPr>
                <w:sz w:val="20"/>
                <w:szCs w:val="20"/>
              </w:rPr>
              <w:t xml:space="preserve">out </w:t>
            </w:r>
            <w:r>
              <w:rPr>
                <w:sz w:val="20"/>
                <w:szCs w:val="20"/>
              </w:rPr>
              <w:t>corresponding</w:t>
            </w:r>
            <w:r w:rsidR="004E6FE1">
              <w:rPr>
                <w:sz w:val="20"/>
                <w:szCs w:val="20"/>
              </w:rPr>
              <w:t xml:space="preserve"> effort </w:t>
            </w:r>
            <w:r w:rsidRPr="00965249">
              <w:rPr>
                <w:sz w:val="20"/>
                <w:szCs w:val="20"/>
              </w:rPr>
              <w:t>(including French fleets with catches &lt; 1%)</w:t>
            </w:r>
            <w:r>
              <w:rPr>
                <w:sz w:val="20"/>
                <w:szCs w:val="20"/>
              </w:rPr>
              <w:t xml:space="preserve"> </w:t>
            </w:r>
            <w:r w:rsidR="004E6FE1">
              <w:rPr>
                <w:sz w:val="20"/>
                <w:szCs w:val="20"/>
              </w:rPr>
              <w:t>are combined into one metier (“OTH”)</w:t>
            </w:r>
            <w:r>
              <w:rPr>
                <w:sz w:val="20"/>
                <w:szCs w:val="20"/>
              </w:rPr>
              <w:t>.</w:t>
            </w:r>
          </w:p>
          <w:p w14:paraId="1626040B" w14:textId="5176274A" w:rsidR="00175B35" w:rsidRDefault="00175B35" w:rsidP="00175B35">
            <w:pPr>
              <w:rPr>
                <w:sz w:val="20"/>
                <w:szCs w:val="20"/>
              </w:rPr>
            </w:pPr>
          </w:p>
        </w:tc>
        <w:tc>
          <w:tcPr>
            <w:tcW w:w="1072" w:type="pct"/>
            <w:tcBorders>
              <w:top w:val="single" w:sz="4" w:space="0" w:color="auto"/>
              <w:left w:val="single" w:sz="4" w:space="0" w:color="auto"/>
              <w:bottom w:val="single" w:sz="4" w:space="0" w:color="auto"/>
              <w:right w:val="single" w:sz="4" w:space="0" w:color="auto"/>
            </w:tcBorders>
          </w:tcPr>
          <w:p w14:paraId="35494F6B" w14:textId="77777777" w:rsidR="00D21B82" w:rsidRDefault="00D21B82" w:rsidP="007C0A7E">
            <w:pPr>
              <w:rPr>
                <w:sz w:val="20"/>
                <w:szCs w:val="20"/>
              </w:rPr>
            </w:pPr>
          </w:p>
        </w:tc>
      </w:tr>
      <w:tr w:rsidR="00D21B82" w14:paraId="354658C1" w14:textId="13F293E2" w:rsidTr="00D172C3">
        <w:trPr>
          <w:trHeight w:val="56"/>
        </w:trPr>
        <w:tc>
          <w:tcPr>
            <w:tcW w:w="629" w:type="pct"/>
            <w:tcBorders>
              <w:top w:val="single" w:sz="4" w:space="0" w:color="auto"/>
              <w:left w:val="single" w:sz="4" w:space="0" w:color="auto"/>
              <w:bottom w:val="single" w:sz="4" w:space="0" w:color="auto"/>
              <w:right w:val="single" w:sz="4" w:space="0" w:color="auto"/>
            </w:tcBorders>
          </w:tcPr>
          <w:p w14:paraId="36AB9839" w14:textId="166BF238" w:rsidR="00D21B82" w:rsidRPr="00F16C8E" w:rsidRDefault="00D21B82" w:rsidP="007C0A7E">
            <w:pPr>
              <w:rPr>
                <w:i/>
                <w:iCs/>
                <w:sz w:val="20"/>
                <w:szCs w:val="20"/>
              </w:rPr>
            </w:pPr>
            <w:r w:rsidRPr="00F16C8E">
              <w:rPr>
                <w:i/>
                <w:iCs/>
                <w:sz w:val="20"/>
                <w:szCs w:val="20"/>
              </w:rPr>
              <w:t>Irish Sea</w:t>
            </w:r>
          </w:p>
        </w:tc>
        <w:tc>
          <w:tcPr>
            <w:tcW w:w="1962" w:type="pct"/>
            <w:tcBorders>
              <w:top w:val="single" w:sz="4" w:space="0" w:color="auto"/>
              <w:left w:val="single" w:sz="4" w:space="0" w:color="auto"/>
              <w:bottom w:val="single" w:sz="4" w:space="0" w:color="auto"/>
              <w:right w:val="single" w:sz="4" w:space="0" w:color="auto"/>
            </w:tcBorders>
          </w:tcPr>
          <w:p w14:paraId="6FFB8970" w14:textId="488F5AFC" w:rsidR="0081531E" w:rsidRDefault="006966BB" w:rsidP="00B21366">
            <w:pPr>
              <w:rPr>
                <w:sz w:val="20"/>
                <w:szCs w:val="20"/>
              </w:rPr>
            </w:pPr>
            <w:r w:rsidRPr="003A7F3B">
              <w:rPr>
                <w:sz w:val="20"/>
                <w:szCs w:val="20"/>
              </w:rPr>
              <w:t xml:space="preserve">Defined </w:t>
            </w:r>
            <w:r w:rsidR="00B21366">
              <w:rPr>
                <w:sz w:val="20"/>
                <w:szCs w:val="20"/>
              </w:rPr>
              <w:t xml:space="preserve">mostly </w:t>
            </w:r>
            <w:r w:rsidRPr="003A7F3B">
              <w:rPr>
                <w:sz w:val="20"/>
                <w:szCs w:val="20"/>
              </w:rPr>
              <w:t>by country</w:t>
            </w:r>
            <w:r w:rsidR="00B21366">
              <w:rPr>
                <w:sz w:val="20"/>
                <w:szCs w:val="20"/>
              </w:rPr>
              <w:t xml:space="preserve"> and</w:t>
            </w:r>
            <w:r w:rsidRPr="003A7F3B">
              <w:rPr>
                <w:sz w:val="20"/>
                <w:szCs w:val="20"/>
              </w:rPr>
              <w:t xml:space="preserve"> gear group</w:t>
            </w:r>
            <w:r w:rsidR="00B21366">
              <w:rPr>
                <w:sz w:val="20"/>
                <w:szCs w:val="20"/>
              </w:rPr>
              <w:t>.</w:t>
            </w:r>
            <w:r w:rsidRPr="003A7F3B">
              <w:rPr>
                <w:sz w:val="20"/>
                <w:szCs w:val="20"/>
              </w:rPr>
              <w:t xml:space="preserve"> </w:t>
            </w:r>
            <w:r w:rsidR="00934B4B">
              <w:rPr>
                <w:sz w:val="20"/>
                <w:szCs w:val="20"/>
              </w:rPr>
              <w:t xml:space="preserve">All vessel length categories are grouped together. </w:t>
            </w:r>
            <w:r w:rsidRPr="003A7F3B">
              <w:rPr>
                <w:sz w:val="20"/>
                <w:szCs w:val="20"/>
              </w:rPr>
              <w:t>Gear groups are otter trawls</w:t>
            </w:r>
            <w:r w:rsidR="00053433">
              <w:rPr>
                <w:sz w:val="20"/>
                <w:szCs w:val="20"/>
              </w:rPr>
              <w:t>,</w:t>
            </w:r>
            <w:r w:rsidRPr="003A7F3B">
              <w:rPr>
                <w:sz w:val="20"/>
                <w:szCs w:val="20"/>
              </w:rPr>
              <w:t xml:space="preserve"> demersal seines, beam trawlers</w:t>
            </w:r>
            <w:r>
              <w:rPr>
                <w:sz w:val="20"/>
                <w:szCs w:val="20"/>
              </w:rPr>
              <w:t xml:space="preserve">, </w:t>
            </w:r>
            <w:r w:rsidRPr="003A7F3B">
              <w:rPr>
                <w:sz w:val="20"/>
                <w:szCs w:val="20"/>
              </w:rPr>
              <w:lastRenderedPageBreak/>
              <w:t>pelagic (</w:t>
            </w:r>
            <w:r w:rsidR="0075439D">
              <w:rPr>
                <w:sz w:val="20"/>
                <w:szCs w:val="20"/>
              </w:rPr>
              <w:t>midwater trawls</w:t>
            </w:r>
            <w:r w:rsidR="0047189F">
              <w:rPr>
                <w:sz w:val="20"/>
                <w:szCs w:val="20"/>
              </w:rPr>
              <w:t xml:space="preserve"> targeting pelagic fish</w:t>
            </w:r>
            <w:r w:rsidRPr="003A7F3B">
              <w:rPr>
                <w:sz w:val="20"/>
                <w:szCs w:val="20"/>
              </w:rPr>
              <w:t>)</w:t>
            </w:r>
            <w:r>
              <w:rPr>
                <w:sz w:val="20"/>
                <w:szCs w:val="20"/>
              </w:rPr>
              <w:t xml:space="preserve"> and miscellaneous (any</w:t>
            </w:r>
            <w:r w:rsidRPr="003A7F3B">
              <w:rPr>
                <w:sz w:val="20"/>
                <w:szCs w:val="20"/>
              </w:rPr>
              <w:t xml:space="preserve"> other gear types</w:t>
            </w:r>
            <w:r>
              <w:rPr>
                <w:sz w:val="20"/>
                <w:szCs w:val="20"/>
              </w:rPr>
              <w:t>).</w:t>
            </w:r>
            <w:r w:rsidRPr="003A7F3B">
              <w:rPr>
                <w:sz w:val="20"/>
                <w:szCs w:val="20"/>
              </w:rPr>
              <w:t xml:space="preserve"> </w:t>
            </w:r>
            <w:r w:rsidR="00B21366">
              <w:rPr>
                <w:sz w:val="20"/>
                <w:szCs w:val="20"/>
              </w:rPr>
              <w:t>Otter trawls fleets are further separated by target assemblage.</w:t>
            </w:r>
          </w:p>
        </w:tc>
        <w:tc>
          <w:tcPr>
            <w:tcW w:w="1337" w:type="pct"/>
            <w:tcBorders>
              <w:top w:val="single" w:sz="4" w:space="0" w:color="auto"/>
              <w:left w:val="single" w:sz="4" w:space="0" w:color="auto"/>
              <w:bottom w:val="single" w:sz="4" w:space="0" w:color="auto"/>
              <w:right w:val="single" w:sz="4" w:space="0" w:color="auto"/>
            </w:tcBorders>
          </w:tcPr>
          <w:p w14:paraId="3C80534E" w14:textId="77777777" w:rsidR="004D0821" w:rsidRPr="0037175C" w:rsidRDefault="004D0821" w:rsidP="004D0821">
            <w:pPr>
              <w:rPr>
                <w:sz w:val="20"/>
                <w:szCs w:val="20"/>
              </w:rPr>
            </w:pPr>
            <w:r>
              <w:rPr>
                <w:sz w:val="20"/>
                <w:szCs w:val="20"/>
              </w:rPr>
              <w:lastRenderedPageBreak/>
              <w:t>Defined by</w:t>
            </w:r>
            <w:r w:rsidRPr="0037175C">
              <w:rPr>
                <w:sz w:val="20"/>
                <w:szCs w:val="20"/>
              </w:rPr>
              <w:t xml:space="preserve"> gear type and target assembl</w:t>
            </w:r>
            <w:r>
              <w:rPr>
                <w:sz w:val="20"/>
                <w:szCs w:val="20"/>
              </w:rPr>
              <w:t>ag</w:t>
            </w:r>
            <w:r w:rsidRPr="0037175C">
              <w:rPr>
                <w:sz w:val="20"/>
                <w:szCs w:val="20"/>
              </w:rPr>
              <w:t>e (</w:t>
            </w:r>
            <w:r>
              <w:rPr>
                <w:sz w:val="20"/>
                <w:szCs w:val="20"/>
              </w:rPr>
              <w:t xml:space="preserve">i.e. </w:t>
            </w:r>
            <w:r w:rsidRPr="0037175C">
              <w:rPr>
                <w:sz w:val="20"/>
                <w:szCs w:val="20"/>
              </w:rPr>
              <w:t xml:space="preserve">DCF metier level 4). </w:t>
            </w:r>
          </w:p>
          <w:p w14:paraId="2AE66792" w14:textId="58A29C9C" w:rsidR="004D0821" w:rsidRDefault="004D0821" w:rsidP="007C0A7E">
            <w:pPr>
              <w:rPr>
                <w:sz w:val="20"/>
                <w:szCs w:val="20"/>
              </w:rPr>
            </w:pPr>
          </w:p>
          <w:p w14:paraId="37B1B946" w14:textId="77777777" w:rsidR="00D21B82" w:rsidRDefault="000606A9" w:rsidP="007C0A7E">
            <w:pPr>
              <w:rPr>
                <w:sz w:val="20"/>
                <w:szCs w:val="20"/>
              </w:rPr>
            </w:pPr>
            <w:r>
              <w:rPr>
                <w:sz w:val="20"/>
                <w:szCs w:val="20"/>
              </w:rPr>
              <w:lastRenderedPageBreak/>
              <w:t>Some similar gear types with the same target assemblage are combined together (e.g. OTB/OTM_DEF and PTM/OTM_SPF)</w:t>
            </w:r>
            <w:r w:rsidR="00B901A7">
              <w:rPr>
                <w:sz w:val="20"/>
                <w:szCs w:val="20"/>
              </w:rPr>
              <w:t>.</w:t>
            </w:r>
          </w:p>
          <w:p w14:paraId="1FD47983" w14:textId="545E10A7" w:rsidR="00761EE1" w:rsidRDefault="00761EE1" w:rsidP="007C0A7E">
            <w:pPr>
              <w:rPr>
                <w:sz w:val="20"/>
                <w:szCs w:val="20"/>
              </w:rPr>
            </w:pPr>
          </w:p>
        </w:tc>
        <w:tc>
          <w:tcPr>
            <w:tcW w:w="1072" w:type="pct"/>
            <w:tcBorders>
              <w:top w:val="single" w:sz="4" w:space="0" w:color="auto"/>
              <w:left w:val="single" w:sz="4" w:space="0" w:color="auto"/>
              <w:bottom w:val="single" w:sz="4" w:space="0" w:color="auto"/>
              <w:right w:val="single" w:sz="4" w:space="0" w:color="auto"/>
            </w:tcBorders>
          </w:tcPr>
          <w:p w14:paraId="5C1FFAF9" w14:textId="77777777" w:rsidR="00D21B82" w:rsidRDefault="00D21B82" w:rsidP="007C0A7E">
            <w:pPr>
              <w:rPr>
                <w:sz w:val="20"/>
                <w:szCs w:val="20"/>
              </w:rPr>
            </w:pPr>
          </w:p>
        </w:tc>
      </w:tr>
    </w:tbl>
    <w:p w14:paraId="62ADB7A8" w14:textId="77777777" w:rsidR="005B002A" w:rsidRDefault="005B002A" w:rsidP="00A73836"/>
    <w:p w14:paraId="506E66E5" w14:textId="6B65129E" w:rsidR="00E37A6B" w:rsidRPr="003858DC" w:rsidRDefault="00E37A6B" w:rsidP="00F16C8E">
      <w:pPr>
        <w:rPr>
          <w:i/>
          <w:iCs/>
        </w:rPr>
      </w:pPr>
      <w:r w:rsidRPr="003858DC">
        <w:rPr>
          <w:i/>
          <w:iCs/>
        </w:rPr>
        <w:t>Development</w:t>
      </w:r>
      <w:r w:rsidR="003858DC">
        <w:rPr>
          <w:i/>
          <w:iCs/>
        </w:rPr>
        <w:t xml:space="preserve"> for best practice</w:t>
      </w:r>
      <w:r w:rsidRPr="003858DC">
        <w:rPr>
          <w:i/>
          <w:iCs/>
        </w:rPr>
        <w:t xml:space="preserve">: </w:t>
      </w:r>
    </w:p>
    <w:p w14:paraId="2033BF24" w14:textId="16F21C2D" w:rsidR="00FF3B72" w:rsidRDefault="00E37A6B" w:rsidP="00853401">
      <w:pPr>
        <w:pStyle w:val="Listenabsatz"/>
        <w:numPr>
          <w:ilvl w:val="0"/>
          <w:numId w:val="12"/>
        </w:numPr>
        <w:rPr>
          <w:i/>
          <w:iCs/>
        </w:rPr>
      </w:pPr>
      <w:commentRangeStart w:id="36"/>
      <w:r w:rsidRPr="003858DC">
        <w:rPr>
          <w:i/>
          <w:iCs/>
        </w:rPr>
        <w:t>Each ecoregion should aim to produce a list of final fleet definitions which provides enough relevant detail within the smallest number of fleets (annually reported in WGMIXFISH-ADVICE report).</w:t>
      </w:r>
      <w:commentRangeEnd w:id="36"/>
      <w:r w:rsidR="00F224D1">
        <w:rPr>
          <w:rStyle w:val="Kommentarzeichen"/>
        </w:rPr>
        <w:commentReference w:id="36"/>
      </w:r>
    </w:p>
    <w:p w14:paraId="3F776398" w14:textId="192B41A3" w:rsidR="00E37A6B" w:rsidRDefault="00ED2583" w:rsidP="00853401">
      <w:pPr>
        <w:pStyle w:val="Listenabsatz"/>
        <w:numPr>
          <w:ilvl w:val="0"/>
          <w:numId w:val="12"/>
        </w:numPr>
        <w:rPr>
          <w:i/>
          <w:iCs/>
        </w:rPr>
      </w:pPr>
      <w:r>
        <w:rPr>
          <w:i/>
          <w:iCs/>
        </w:rPr>
        <w:t>Consider i</w:t>
      </w:r>
      <w:r w:rsidR="002D1957">
        <w:rPr>
          <w:i/>
          <w:iCs/>
        </w:rPr>
        <w:t>mplement</w:t>
      </w:r>
      <w:r>
        <w:rPr>
          <w:i/>
          <w:iCs/>
        </w:rPr>
        <w:t>ing</w:t>
      </w:r>
      <w:r w:rsidR="002D1957">
        <w:rPr>
          <w:i/>
          <w:iCs/>
        </w:rPr>
        <w:t xml:space="preserve"> a c</w:t>
      </w:r>
      <w:r w:rsidR="00E37A6B" w:rsidRPr="003858DC">
        <w:rPr>
          <w:i/>
          <w:iCs/>
        </w:rPr>
        <w:t>onsistent approach for catch</w:t>
      </w:r>
      <w:r w:rsidR="002D1957">
        <w:rPr>
          <w:i/>
          <w:iCs/>
        </w:rPr>
        <w:t>-</w:t>
      </w:r>
      <w:r w:rsidR="00E37A6B" w:rsidRPr="003858DC">
        <w:rPr>
          <w:i/>
          <w:iCs/>
        </w:rPr>
        <w:t>no</w:t>
      </w:r>
      <w:r w:rsidR="002D1957">
        <w:rPr>
          <w:i/>
          <w:iCs/>
        </w:rPr>
        <w:t>-</w:t>
      </w:r>
      <w:r w:rsidR="00E37A6B" w:rsidRPr="003858DC">
        <w:rPr>
          <w:i/>
          <w:iCs/>
        </w:rPr>
        <w:t>effort</w:t>
      </w:r>
      <w:r w:rsidR="002D1957">
        <w:rPr>
          <w:i/>
          <w:iCs/>
        </w:rPr>
        <w:t xml:space="preserve"> and effort-no-catch records in the fleet data</w:t>
      </w:r>
      <w:r w:rsidR="00E37A6B" w:rsidRPr="003858DC">
        <w:rPr>
          <w:i/>
          <w:iCs/>
        </w:rPr>
        <w:t>.</w:t>
      </w:r>
    </w:p>
    <w:p w14:paraId="0836B966" w14:textId="3384D471" w:rsidR="002D1957" w:rsidRDefault="002D1957" w:rsidP="002D1957">
      <w:pPr>
        <w:pStyle w:val="Listenabsatz"/>
        <w:numPr>
          <w:ilvl w:val="0"/>
          <w:numId w:val="12"/>
        </w:numPr>
        <w:rPr>
          <w:i/>
          <w:iCs/>
        </w:rPr>
      </w:pPr>
      <w:r>
        <w:rPr>
          <w:i/>
          <w:iCs/>
        </w:rPr>
        <w:t>Implement a</w:t>
      </w:r>
      <w:r w:rsidRPr="003858DC">
        <w:rPr>
          <w:i/>
          <w:iCs/>
        </w:rPr>
        <w:t xml:space="preserve"> consistent </w:t>
      </w:r>
      <w:r>
        <w:rPr>
          <w:i/>
          <w:iCs/>
        </w:rPr>
        <w:t>approach</w:t>
      </w:r>
      <w:r w:rsidRPr="003858DC">
        <w:rPr>
          <w:i/>
          <w:iCs/>
        </w:rPr>
        <w:t xml:space="preserve"> for </w:t>
      </w:r>
      <w:r>
        <w:rPr>
          <w:i/>
          <w:iCs/>
        </w:rPr>
        <w:t>small fleets and metiers</w:t>
      </w:r>
      <w:r w:rsidRPr="003858DC">
        <w:rPr>
          <w:i/>
          <w:iCs/>
        </w:rPr>
        <w:t xml:space="preserve"> across all ecoregions</w:t>
      </w:r>
      <w:r>
        <w:rPr>
          <w:i/>
          <w:iCs/>
        </w:rPr>
        <w:t xml:space="preserve"> including naming convention</w:t>
      </w:r>
      <w:r w:rsidR="007439D4">
        <w:rPr>
          <w:i/>
          <w:iCs/>
        </w:rPr>
        <w:t xml:space="preserve">. Consider conducting a </w:t>
      </w:r>
      <w:r>
        <w:rPr>
          <w:i/>
          <w:iCs/>
        </w:rPr>
        <w:t>sensitivity analysis for defining the threshold.</w:t>
      </w:r>
    </w:p>
    <w:p w14:paraId="092EDBD0" w14:textId="52280697" w:rsidR="003970FB" w:rsidRPr="00B21D5E" w:rsidRDefault="003970FB" w:rsidP="00B21D5E">
      <w:pPr>
        <w:pStyle w:val="Listenabsatz"/>
        <w:numPr>
          <w:ilvl w:val="0"/>
          <w:numId w:val="12"/>
        </w:numPr>
        <w:rPr>
          <w:i/>
          <w:iCs/>
        </w:rPr>
      </w:pPr>
      <w:commentRangeStart w:id="37"/>
      <w:r>
        <w:rPr>
          <w:i/>
          <w:iCs/>
        </w:rPr>
        <w:t xml:space="preserve">More long term, develop a procedure for finding the optimal level aggregation of fleet/metier definitions (see Moore et al. 2019). </w:t>
      </w:r>
      <w:commentRangeEnd w:id="37"/>
      <w:r w:rsidR="00C11746">
        <w:rPr>
          <w:rStyle w:val="Kommentarzeichen"/>
        </w:rPr>
        <w:commentReference w:id="37"/>
      </w:r>
    </w:p>
    <w:p w14:paraId="0B17D02D" w14:textId="6CCBD129" w:rsidR="003136F7" w:rsidRPr="00A73836" w:rsidRDefault="003136F7" w:rsidP="00A73836">
      <w:pPr>
        <w:pStyle w:val="berschrift3"/>
      </w:pPr>
      <w:bookmarkStart w:id="38" w:name="_Toc131680391"/>
      <w:bookmarkStart w:id="39" w:name="_Toc131680392"/>
      <w:bookmarkStart w:id="40" w:name="_Toc131680393"/>
      <w:bookmarkStart w:id="41" w:name="_Toc131680401"/>
      <w:bookmarkStart w:id="42" w:name="_Toc136529475"/>
      <w:bookmarkEnd w:id="38"/>
      <w:bookmarkEnd w:id="39"/>
      <w:bookmarkEnd w:id="40"/>
      <w:r w:rsidRPr="00A73836">
        <w:t xml:space="preserve">Consistency </w:t>
      </w:r>
      <w:r w:rsidR="0013158D" w:rsidRPr="00A73836">
        <w:t xml:space="preserve">of total </w:t>
      </w:r>
      <w:r w:rsidR="00AC21F0">
        <w:t xml:space="preserve">fleet </w:t>
      </w:r>
      <w:r w:rsidR="0013158D" w:rsidRPr="00A73836">
        <w:t xml:space="preserve">catches </w:t>
      </w:r>
      <w:r w:rsidRPr="00A73836">
        <w:t>with stock</w:t>
      </w:r>
      <w:r w:rsidR="00AC21F0">
        <w:t xml:space="preserve"> assessment</w:t>
      </w:r>
      <w:bookmarkEnd w:id="41"/>
      <w:bookmarkEnd w:id="42"/>
    </w:p>
    <w:p w14:paraId="2516DA4B" w14:textId="0739D2D5" w:rsidR="00D172C3" w:rsidRDefault="004F271B" w:rsidP="00D172C3">
      <w:r>
        <w:t>Often</w:t>
      </w:r>
      <w:r w:rsidR="00D172C3">
        <w:t xml:space="preserve"> there are “missing” catches within an ecoregion which need to be accounted for to ensure that the total removals used as input to the mixed fisheries model is the same as the single stock assessments.  Sometimes, these “missing” catches result either where fleet data that has not been submitted or is incomplete (e.g. missing specific fleet segments). Other times these “missing” catches become evident when a stock is widely distributed and a significant portion of a stock’s catch occurs outside of the ecoregion (e.g. hake in Bay of Biscay). The magnitude of the missing catches per stock is obtained by comparing the total catches from the fleet data to the total catches from the stock assessment. The approach taken</w:t>
      </w:r>
      <w:r w:rsidR="002D1957">
        <w:t xml:space="preserve"> to account for differences in the total catches is to allocate these catches to a pseudo fleet (details given in Table 3)</w:t>
      </w:r>
      <w:r w:rsidR="00D172C3">
        <w:t>.</w:t>
      </w:r>
    </w:p>
    <w:p w14:paraId="750FE36E" w14:textId="049FD214" w:rsidR="008206D4" w:rsidRPr="002641C4" w:rsidRDefault="008206D4" w:rsidP="008206D4">
      <w:pPr>
        <w:rPr>
          <w:b/>
          <w:bCs/>
          <w:sz w:val="20"/>
          <w:szCs w:val="20"/>
        </w:rPr>
      </w:pPr>
      <w:commentRangeStart w:id="43"/>
      <w:r w:rsidRPr="002641C4">
        <w:rPr>
          <w:b/>
          <w:bCs/>
          <w:sz w:val="20"/>
          <w:szCs w:val="20"/>
        </w:rPr>
        <w:t xml:space="preserve">Table </w:t>
      </w:r>
      <w:r w:rsidR="002D1957">
        <w:rPr>
          <w:b/>
          <w:bCs/>
          <w:sz w:val="20"/>
          <w:szCs w:val="20"/>
        </w:rPr>
        <w:t>3</w:t>
      </w:r>
      <w:r w:rsidRPr="002641C4">
        <w:rPr>
          <w:b/>
          <w:bCs/>
          <w:sz w:val="20"/>
          <w:szCs w:val="20"/>
        </w:rPr>
        <w:t xml:space="preserve">. </w:t>
      </w:r>
      <w:r>
        <w:rPr>
          <w:b/>
          <w:bCs/>
          <w:sz w:val="20"/>
          <w:szCs w:val="20"/>
        </w:rPr>
        <w:t>Accounting for missing catches in the fleet data</w:t>
      </w:r>
      <w:r w:rsidRPr="002641C4">
        <w:rPr>
          <w:b/>
          <w:bCs/>
          <w:sz w:val="20"/>
          <w:szCs w:val="20"/>
        </w:rPr>
        <w:t>:</w:t>
      </w:r>
      <w:commentRangeEnd w:id="43"/>
      <w:r w:rsidR="002D1957">
        <w:rPr>
          <w:rStyle w:val="Kommentarzeichen"/>
        </w:rPr>
        <w:commentReference w:id="43"/>
      </w:r>
    </w:p>
    <w:tbl>
      <w:tblPr>
        <w:tblStyle w:val="Tabellenraster"/>
        <w:tblW w:w="5000" w:type="pct"/>
        <w:tblLook w:val="04A0" w:firstRow="1" w:lastRow="0" w:firstColumn="1" w:lastColumn="0" w:noHBand="0" w:noVBand="1"/>
      </w:tblPr>
      <w:tblGrid>
        <w:gridCol w:w="1402"/>
        <w:gridCol w:w="3807"/>
        <w:gridCol w:w="3807"/>
      </w:tblGrid>
      <w:tr w:rsidR="005E6D49" w:rsidRPr="008206D4" w14:paraId="11CB20A4" w14:textId="77777777" w:rsidTr="00B60520">
        <w:tc>
          <w:tcPr>
            <w:tcW w:w="778" w:type="pct"/>
            <w:tcBorders>
              <w:top w:val="single" w:sz="4" w:space="0" w:color="auto"/>
              <w:left w:val="single" w:sz="4" w:space="0" w:color="auto"/>
              <w:bottom w:val="single" w:sz="4" w:space="0" w:color="auto"/>
              <w:right w:val="single" w:sz="4" w:space="0" w:color="auto"/>
            </w:tcBorders>
          </w:tcPr>
          <w:p w14:paraId="78C1402A" w14:textId="77777777" w:rsidR="005E6D49" w:rsidRPr="008206D4" w:rsidRDefault="005E6D49" w:rsidP="007C0A7E">
            <w:pPr>
              <w:jc w:val="right"/>
              <w:rPr>
                <w:rFonts w:cstheme="minorBidi"/>
                <w:i/>
                <w:iCs/>
                <w:sz w:val="20"/>
                <w:szCs w:val="20"/>
              </w:rPr>
            </w:pPr>
          </w:p>
        </w:tc>
        <w:tc>
          <w:tcPr>
            <w:tcW w:w="2111" w:type="pct"/>
            <w:tcBorders>
              <w:top w:val="single" w:sz="4" w:space="0" w:color="auto"/>
              <w:left w:val="single" w:sz="4" w:space="0" w:color="auto"/>
              <w:bottom w:val="single" w:sz="4" w:space="0" w:color="auto"/>
              <w:right w:val="single" w:sz="4" w:space="0" w:color="auto"/>
            </w:tcBorders>
          </w:tcPr>
          <w:p w14:paraId="28C7920E" w14:textId="77777777" w:rsidR="005E6D49" w:rsidRPr="008206D4" w:rsidRDefault="005E6D49" w:rsidP="007C0A7E">
            <w:pPr>
              <w:rPr>
                <w:b/>
                <w:bCs/>
                <w:sz w:val="20"/>
                <w:szCs w:val="20"/>
              </w:rPr>
            </w:pPr>
            <w:r w:rsidRPr="008206D4">
              <w:rPr>
                <w:b/>
                <w:bCs/>
                <w:sz w:val="20"/>
                <w:szCs w:val="20"/>
              </w:rPr>
              <w:t>Missing fleet data</w:t>
            </w:r>
          </w:p>
        </w:tc>
        <w:tc>
          <w:tcPr>
            <w:tcW w:w="2111" w:type="pct"/>
            <w:tcBorders>
              <w:top w:val="single" w:sz="4" w:space="0" w:color="auto"/>
              <w:left w:val="single" w:sz="4" w:space="0" w:color="auto"/>
              <w:bottom w:val="single" w:sz="4" w:space="0" w:color="auto"/>
              <w:right w:val="single" w:sz="4" w:space="0" w:color="auto"/>
            </w:tcBorders>
          </w:tcPr>
          <w:p w14:paraId="0B3AF43D" w14:textId="77777777" w:rsidR="005E6D49" w:rsidRPr="008206D4" w:rsidRDefault="005E6D49" w:rsidP="007C0A7E">
            <w:pPr>
              <w:rPr>
                <w:b/>
                <w:bCs/>
                <w:sz w:val="20"/>
                <w:szCs w:val="20"/>
              </w:rPr>
            </w:pPr>
            <w:r w:rsidRPr="008206D4">
              <w:rPr>
                <w:b/>
                <w:bCs/>
                <w:sz w:val="20"/>
                <w:szCs w:val="20"/>
              </w:rPr>
              <w:t>Out of area catches</w:t>
            </w:r>
          </w:p>
        </w:tc>
      </w:tr>
      <w:tr w:rsidR="005E6D49" w:rsidRPr="008206D4" w14:paraId="233EEFD6" w14:textId="77777777" w:rsidTr="00B60520">
        <w:tc>
          <w:tcPr>
            <w:tcW w:w="778" w:type="pct"/>
            <w:tcBorders>
              <w:top w:val="single" w:sz="4" w:space="0" w:color="auto"/>
              <w:left w:val="single" w:sz="4" w:space="0" w:color="auto"/>
              <w:right w:val="single" w:sz="4" w:space="0" w:color="auto"/>
            </w:tcBorders>
          </w:tcPr>
          <w:p w14:paraId="38AFFCC9" w14:textId="77777777" w:rsidR="005E6D49" w:rsidRPr="008206D4" w:rsidRDefault="005E6D49" w:rsidP="007C0A7E">
            <w:pPr>
              <w:rPr>
                <w:i/>
                <w:iCs/>
                <w:sz w:val="20"/>
                <w:szCs w:val="20"/>
              </w:rPr>
            </w:pPr>
            <w:r w:rsidRPr="008206D4">
              <w:rPr>
                <w:i/>
                <w:iCs/>
                <w:sz w:val="20"/>
                <w:szCs w:val="20"/>
              </w:rPr>
              <w:t>North Sea</w:t>
            </w:r>
          </w:p>
        </w:tc>
        <w:tc>
          <w:tcPr>
            <w:tcW w:w="2111" w:type="pct"/>
            <w:tcBorders>
              <w:top w:val="single" w:sz="4" w:space="0" w:color="auto"/>
              <w:left w:val="single" w:sz="4" w:space="0" w:color="auto"/>
              <w:right w:val="single" w:sz="4" w:space="0" w:color="auto"/>
            </w:tcBorders>
          </w:tcPr>
          <w:p w14:paraId="52817041" w14:textId="77777777" w:rsidR="005E6D49" w:rsidRPr="008206D4" w:rsidRDefault="005E6D49" w:rsidP="007C0A7E">
            <w:pPr>
              <w:rPr>
                <w:sz w:val="20"/>
                <w:szCs w:val="20"/>
              </w:rPr>
            </w:pPr>
            <w:r w:rsidRPr="008206D4">
              <w:rPr>
                <w:sz w:val="20"/>
                <w:szCs w:val="20"/>
              </w:rPr>
              <w:t>Specific fleet segments (&lt;15 m) not submitted by Norway. Added to OTH_OTH fleet.</w:t>
            </w:r>
          </w:p>
          <w:p w14:paraId="4ABC4128" w14:textId="77777777" w:rsidR="005E6D49" w:rsidRPr="008206D4" w:rsidRDefault="005E6D49" w:rsidP="007C0A7E">
            <w:pPr>
              <w:rPr>
                <w:sz w:val="20"/>
                <w:szCs w:val="20"/>
              </w:rPr>
            </w:pPr>
          </w:p>
        </w:tc>
        <w:tc>
          <w:tcPr>
            <w:tcW w:w="2111" w:type="pct"/>
            <w:tcBorders>
              <w:top w:val="single" w:sz="4" w:space="0" w:color="auto"/>
              <w:left w:val="single" w:sz="4" w:space="0" w:color="auto"/>
              <w:bottom w:val="single" w:sz="4" w:space="0" w:color="auto"/>
              <w:right w:val="single" w:sz="4" w:space="0" w:color="auto"/>
            </w:tcBorders>
          </w:tcPr>
          <w:p w14:paraId="331C89AD" w14:textId="77777777" w:rsidR="005E6D49" w:rsidRPr="008206D4" w:rsidRDefault="005E6D49" w:rsidP="007C0A7E">
            <w:pPr>
              <w:rPr>
                <w:sz w:val="20"/>
                <w:szCs w:val="20"/>
              </w:rPr>
            </w:pPr>
            <w:r w:rsidRPr="008206D4">
              <w:rPr>
                <w:sz w:val="20"/>
                <w:szCs w:val="20"/>
              </w:rPr>
              <w:t>Added to OTH_OTH fleet.</w:t>
            </w:r>
          </w:p>
        </w:tc>
      </w:tr>
      <w:tr w:rsidR="005E6D49" w:rsidRPr="008206D4" w14:paraId="2F962D5C" w14:textId="77777777" w:rsidTr="00B60520">
        <w:trPr>
          <w:trHeight w:val="498"/>
        </w:trPr>
        <w:tc>
          <w:tcPr>
            <w:tcW w:w="778" w:type="pct"/>
            <w:tcBorders>
              <w:top w:val="single" w:sz="4" w:space="0" w:color="auto"/>
              <w:left w:val="single" w:sz="4" w:space="0" w:color="auto"/>
              <w:right w:val="single" w:sz="4" w:space="0" w:color="auto"/>
            </w:tcBorders>
          </w:tcPr>
          <w:p w14:paraId="4083A568" w14:textId="77777777" w:rsidR="005E6D49" w:rsidRPr="008206D4" w:rsidRDefault="005E6D49" w:rsidP="007C0A7E">
            <w:pPr>
              <w:rPr>
                <w:i/>
                <w:iCs/>
                <w:sz w:val="20"/>
                <w:szCs w:val="20"/>
              </w:rPr>
            </w:pPr>
            <w:r w:rsidRPr="008206D4">
              <w:rPr>
                <w:i/>
                <w:iCs/>
                <w:sz w:val="20"/>
                <w:szCs w:val="20"/>
              </w:rPr>
              <w:t>Celtic Sea</w:t>
            </w:r>
          </w:p>
        </w:tc>
        <w:tc>
          <w:tcPr>
            <w:tcW w:w="2111" w:type="pct"/>
            <w:tcBorders>
              <w:top w:val="single" w:sz="4" w:space="0" w:color="auto"/>
              <w:left w:val="single" w:sz="4" w:space="0" w:color="auto"/>
              <w:right w:val="single" w:sz="4" w:space="0" w:color="auto"/>
            </w:tcBorders>
          </w:tcPr>
          <w:p w14:paraId="156D5742" w14:textId="77777777" w:rsidR="005E6D49" w:rsidRPr="008206D4" w:rsidRDefault="005E6D49" w:rsidP="007C0A7E">
            <w:pPr>
              <w:pStyle w:val="Kommentartext"/>
            </w:pPr>
          </w:p>
        </w:tc>
        <w:tc>
          <w:tcPr>
            <w:tcW w:w="2111" w:type="pct"/>
            <w:tcBorders>
              <w:top w:val="single" w:sz="4" w:space="0" w:color="auto"/>
              <w:left w:val="single" w:sz="4" w:space="0" w:color="auto"/>
              <w:right w:val="single" w:sz="4" w:space="0" w:color="auto"/>
            </w:tcBorders>
          </w:tcPr>
          <w:p w14:paraId="1EB9359A" w14:textId="210FBF56" w:rsidR="005E6D49" w:rsidRPr="008206D4" w:rsidRDefault="005E6D49" w:rsidP="007C0A7E">
            <w:pPr>
              <w:pStyle w:val="Kommentartext"/>
            </w:pPr>
            <w:r w:rsidRPr="008206D4">
              <w:t>Put in a stock-specific “OTH” fleet (pseudo fleet).</w:t>
            </w:r>
          </w:p>
        </w:tc>
      </w:tr>
      <w:tr w:rsidR="005E6D49" w:rsidRPr="008206D4" w14:paraId="24457BC5" w14:textId="77777777" w:rsidTr="00B60520">
        <w:trPr>
          <w:trHeight w:val="498"/>
        </w:trPr>
        <w:tc>
          <w:tcPr>
            <w:tcW w:w="778" w:type="pct"/>
            <w:tcBorders>
              <w:top w:val="single" w:sz="4" w:space="0" w:color="auto"/>
              <w:left w:val="single" w:sz="4" w:space="0" w:color="auto"/>
              <w:right w:val="single" w:sz="4" w:space="0" w:color="auto"/>
            </w:tcBorders>
          </w:tcPr>
          <w:p w14:paraId="2F570062" w14:textId="77777777" w:rsidR="005E6D49" w:rsidRPr="008206D4" w:rsidRDefault="005E6D49" w:rsidP="007C0A7E">
            <w:pPr>
              <w:rPr>
                <w:i/>
                <w:iCs/>
                <w:sz w:val="20"/>
                <w:szCs w:val="20"/>
              </w:rPr>
            </w:pPr>
            <w:r w:rsidRPr="008206D4">
              <w:rPr>
                <w:i/>
                <w:iCs/>
                <w:sz w:val="20"/>
                <w:szCs w:val="20"/>
              </w:rPr>
              <w:t>Bay of Biscay</w:t>
            </w:r>
          </w:p>
        </w:tc>
        <w:tc>
          <w:tcPr>
            <w:tcW w:w="2111" w:type="pct"/>
            <w:tcBorders>
              <w:top w:val="single" w:sz="4" w:space="0" w:color="auto"/>
              <w:left w:val="single" w:sz="4" w:space="0" w:color="auto"/>
              <w:right w:val="single" w:sz="4" w:space="0" w:color="auto"/>
            </w:tcBorders>
          </w:tcPr>
          <w:p w14:paraId="37B680E6" w14:textId="6D6B3478" w:rsidR="005E6D49" w:rsidRPr="008206D4" w:rsidRDefault="005E6D49" w:rsidP="007C0A7E">
            <w:pPr>
              <w:pStyle w:val="Kommentartext"/>
            </w:pPr>
            <w:commentRangeStart w:id="44"/>
            <w:r w:rsidRPr="008206D4">
              <w:t>Pelagic fleet data not available. Missing pelagic catches are added to a stock-specific “OTH” fleet (pseudo fleet).</w:t>
            </w:r>
            <w:commentRangeEnd w:id="44"/>
            <w:r w:rsidRPr="008206D4">
              <w:rPr>
                <w:rStyle w:val="Kommentarzeichen"/>
                <w:sz w:val="20"/>
                <w:szCs w:val="20"/>
              </w:rPr>
              <w:commentReference w:id="44"/>
            </w:r>
          </w:p>
        </w:tc>
        <w:tc>
          <w:tcPr>
            <w:tcW w:w="2111" w:type="pct"/>
            <w:tcBorders>
              <w:top w:val="single" w:sz="4" w:space="0" w:color="auto"/>
              <w:left w:val="single" w:sz="4" w:space="0" w:color="auto"/>
              <w:right w:val="single" w:sz="4" w:space="0" w:color="auto"/>
            </w:tcBorders>
          </w:tcPr>
          <w:p w14:paraId="6F7BD477" w14:textId="0ED8111B" w:rsidR="005E6D49" w:rsidRPr="008206D4" w:rsidRDefault="005E6D49" w:rsidP="007C0A7E">
            <w:pPr>
              <w:pStyle w:val="Kommentartext"/>
            </w:pPr>
            <w:r w:rsidRPr="008206D4">
              <w:t>Put in a stock-specific “OTH” fleet (pseudo fleet).</w:t>
            </w:r>
          </w:p>
        </w:tc>
      </w:tr>
      <w:tr w:rsidR="005E6D49" w:rsidRPr="008206D4" w14:paraId="68C051D0" w14:textId="77777777" w:rsidTr="00B60520">
        <w:trPr>
          <w:trHeight w:val="56"/>
        </w:trPr>
        <w:tc>
          <w:tcPr>
            <w:tcW w:w="778" w:type="pct"/>
            <w:tcBorders>
              <w:top w:val="single" w:sz="4" w:space="0" w:color="auto"/>
              <w:left w:val="single" w:sz="4" w:space="0" w:color="auto"/>
              <w:right w:val="single" w:sz="4" w:space="0" w:color="auto"/>
            </w:tcBorders>
          </w:tcPr>
          <w:p w14:paraId="18A9F2D6" w14:textId="77777777" w:rsidR="005E6D49" w:rsidRPr="008206D4" w:rsidRDefault="005E6D49" w:rsidP="007C0A7E">
            <w:pPr>
              <w:rPr>
                <w:i/>
                <w:iCs/>
                <w:sz w:val="20"/>
                <w:szCs w:val="20"/>
              </w:rPr>
            </w:pPr>
            <w:r w:rsidRPr="008206D4">
              <w:rPr>
                <w:i/>
                <w:iCs/>
                <w:sz w:val="20"/>
                <w:szCs w:val="20"/>
              </w:rPr>
              <w:t>Iberian Waters</w:t>
            </w:r>
          </w:p>
        </w:tc>
        <w:tc>
          <w:tcPr>
            <w:tcW w:w="2111" w:type="pct"/>
            <w:tcBorders>
              <w:top w:val="single" w:sz="4" w:space="0" w:color="auto"/>
              <w:left w:val="single" w:sz="4" w:space="0" w:color="auto"/>
              <w:right w:val="single" w:sz="4" w:space="0" w:color="auto"/>
            </w:tcBorders>
          </w:tcPr>
          <w:p w14:paraId="4AD5AD0B" w14:textId="77777777" w:rsidR="005E6D49" w:rsidRPr="008206D4" w:rsidRDefault="005E6D49" w:rsidP="007C0A7E">
            <w:pPr>
              <w:pStyle w:val="Kommentartext"/>
            </w:pPr>
          </w:p>
        </w:tc>
        <w:tc>
          <w:tcPr>
            <w:tcW w:w="2111" w:type="pct"/>
            <w:tcBorders>
              <w:top w:val="single" w:sz="4" w:space="0" w:color="auto"/>
              <w:left w:val="single" w:sz="4" w:space="0" w:color="auto"/>
              <w:bottom w:val="single" w:sz="4" w:space="0" w:color="auto"/>
              <w:right w:val="single" w:sz="4" w:space="0" w:color="auto"/>
            </w:tcBorders>
          </w:tcPr>
          <w:p w14:paraId="025C6CC5" w14:textId="47EA5BFE" w:rsidR="005E6D49" w:rsidRPr="008206D4" w:rsidRDefault="005E6D49" w:rsidP="007C0A7E">
            <w:pPr>
              <w:rPr>
                <w:sz w:val="20"/>
                <w:szCs w:val="20"/>
              </w:rPr>
            </w:pPr>
            <w:r w:rsidRPr="008206D4">
              <w:rPr>
                <w:sz w:val="20"/>
                <w:szCs w:val="20"/>
              </w:rPr>
              <w:t>Put in a stock-specific “OTH” fleet (pseudo fleet).</w:t>
            </w:r>
          </w:p>
        </w:tc>
      </w:tr>
      <w:tr w:rsidR="005E6D49" w:rsidRPr="008206D4" w14:paraId="2D1974CA" w14:textId="77777777" w:rsidTr="00B60520">
        <w:trPr>
          <w:trHeight w:val="56"/>
        </w:trPr>
        <w:tc>
          <w:tcPr>
            <w:tcW w:w="778" w:type="pct"/>
            <w:tcBorders>
              <w:top w:val="single" w:sz="4" w:space="0" w:color="auto"/>
              <w:left w:val="single" w:sz="4" w:space="0" w:color="auto"/>
              <w:bottom w:val="single" w:sz="4" w:space="0" w:color="auto"/>
              <w:right w:val="single" w:sz="4" w:space="0" w:color="auto"/>
            </w:tcBorders>
          </w:tcPr>
          <w:p w14:paraId="350F94B8" w14:textId="77777777" w:rsidR="005E6D49" w:rsidRPr="008206D4" w:rsidRDefault="005E6D49" w:rsidP="007C0A7E">
            <w:pPr>
              <w:rPr>
                <w:i/>
                <w:iCs/>
                <w:sz w:val="20"/>
                <w:szCs w:val="20"/>
              </w:rPr>
            </w:pPr>
            <w:r w:rsidRPr="008206D4">
              <w:rPr>
                <w:i/>
                <w:iCs/>
                <w:sz w:val="20"/>
                <w:szCs w:val="20"/>
              </w:rPr>
              <w:t>Irish Sea</w:t>
            </w:r>
          </w:p>
        </w:tc>
        <w:tc>
          <w:tcPr>
            <w:tcW w:w="2111" w:type="pct"/>
            <w:tcBorders>
              <w:top w:val="single" w:sz="4" w:space="0" w:color="auto"/>
              <w:left w:val="single" w:sz="4" w:space="0" w:color="auto"/>
              <w:bottom w:val="single" w:sz="4" w:space="0" w:color="auto"/>
              <w:right w:val="single" w:sz="4" w:space="0" w:color="auto"/>
            </w:tcBorders>
          </w:tcPr>
          <w:p w14:paraId="31C92FDC" w14:textId="77777777" w:rsidR="005E6D49" w:rsidRPr="008206D4" w:rsidRDefault="005E6D49" w:rsidP="007C0A7E">
            <w:pPr>
              <w:rPr>
                <w:sz w:val="20"/>
                <w:szCs w:val="20"/>
              </w:rPr>
            </w:pPr>
          </w:p>
        </w:tc>
        <w:tc>
          <w:tcPr>
            <w:tcW w:w="2111" w:type="pct"/>
            <w:tcBorders>
              <w:top w:val="single" w:sz="4" w:space="0" w:color="auto"/>
              <w:left w:val="single" w:sz="4" w:space="0" w:color="auto"/>
              <w:bottom w:val="single" w:sz="4" w:space="0" w:color="auto"/>
              <w:right w:val="single" w:sz="4" w:space="0" w:color="auto"/>
            </w:tcBorders>
          </w:tcPr>
          <w:p w14:paraId="0E3DDCAC" w14:textId="77777777" w:rsidR="005E6D49" w:rsidRPr="008206D4" w:rsidRDefault="005E6D49" w:rsidP="007C0A7E">
            <w:pPr>
              <w:rPr>
                <w:sz w:val="20"/>
                <w:szCs w:val="20"/>
              </w:rPr>
            </w:pPr>
          </w:p>
        </w:tc>
      </w:tr>
    </w:tbl>
    <w:p w14:paraId="518CD9DA" w14:textId="77777777" w:rsidR="004F271B" w:rsidRDefault="004F271B" w:rsidP="008365C6">
      <w:pPr>
        <w:rPr>
          <w:i/>
          <w:iCs/>
          <w:color w:val="ED7D31" w:themeColor="accent2"/>
        </w:rPr>
      </w:pPr>
    </w:p>
    <w:p w14:paraId="2A84F5E3" w14:textId="77777777" w:rsidR="004F271B" w:rsidRDefault="004F271B" w:rsidP="008365C6">
      <w:pPr>
        <w:rPr>
          <w:i/>
          <w:iCs/>
          <w:color w:val="ED7D31" w:themeColor="accent2"/>
        </w:rPr>
      </w:pPr>
    </w:p>
    <w:p w14:paraId="7CD0DA2B" w14:textId="238E70AA" w:rsidR="002D1957" w:rsidRPr="004F271B" w:rsidRDefault="003D1142" w:rsidP="008365C6">
      <w:pPr>
        <w:rPr>
          <w:i/>
          <w:iCs/>
        </w:rPr>
      </w:pPr>
      <w:r w:rsidRPr="004F271B">
        <w:rPr>
          <w:i/>
          <w:iCs/>
        </w:rPr>
        <w:t>Development</w:t>
      </w:r>
      <w:r w:rsidR="002D1957" w:rsidRPr="004F271B">
        <w:rPr>
          <w:i/>
          <w:iCs/>
        </w:rPr>
        <w:t xml:space="preserve"> for best practice</w:t>
      </w:r>
      <w:r w:rsidRPr="004F271B">
        <w:rPr>
          <w:i/>
          <w:iCs/>
        </w:rPr>
        <w:t xml:space="preserve">: </w:t>
      </w:r>
    </w:p>
    <w:p w14:paraId="56ACCBD8" w14:textId="78276CDE" w:rsidR="004F271B" w:rsidRPr="004F271B" w:rsidRDefault="002D1957" w:rsidP="004F271B">
      <w:pPr>
        <w:pStyle w:val="Listenabsatz"/>
        <w:numPr>
          <w:ilvl w:val="0"/>
          <w:numId w:val="20"/>
        </w:numPr>
        <w:rPr>
          <w:i/>
          <w:iCs/>
        </w:rPr>
      </w:pPr>
      <w:r w:rsidRPr="004F271B">
        <w:rPr>
          <w:i/>
          <w:iCs/>
        </w:rPr>
        <w:lastRenderedPageBreak/>
        <w:t>Implement consistent approach</w:t>
      </w:r>
      <w:r w:rsidR="004F271B" w:rsidRPr="004F271B">
        <w:rPr>
          <w:i/>
          <w:iCs/>
        </w:rPr>
        <w:t xml:space="preserve"> for “missing” catches (e.g. out of area catches) across all ecoregions.</w:t>
      </w:r>
    </w:p>
    <w:p w14:paraId="2FB87179" w14:textId="45B9218F" w:rsidR="003D1142" w:rsidRPr="004F271B" w:rsidRDefault="002D1957" w:rsidP="002D1957">
      <w:pPr>
        <w:pStyle w:val="Listenabsatz"/>
        <w:numPr>
          <w:ilvl w:val="0"/>
          <w:numId w:val="20"/>
        </w:numPr>
        <w:rPr>
          <w:rFonts w:cstheme="minorBidi"/>
          <w:i/>
          <w:iCs/>
        </w:rPr>
      </w:pPr>
      <w:r w:rsidRPr="004F271B">
        <w:rPr>
          <w:i/>
          <w:iCs/>
        </w:rPr>
        <w:t>S</w:t>
      </w:r>
      <w:r w:rsidR="003D1142" w:rsidRPr="004F271B">
        <w:rPr>
          <w:i/>
          <w:iCs/>
        </w:rPr>
        <w:t>caling down procedure (</w:t>
      </w:r>
      <w:r w:rsidR="006C58BC">
        <w:rPr>
          <w:i/>
          <w:iCs/>
        </w:rPr>
        <w:t>i</w:t>
      </w:r>
      <w:r w:rsidR="003D1142" w:rsidRPr="004F271B">
        <w:rPr>
          <w:i/>
          <w:iCs/>
        </w:rPr>
        <w:t xml:space="preserve">mplement use of estimated values in stock objects and develop a (scaling) procedure to unifying estimated values with observed values (e.g. </w:t>
      </w:r>
      <w:proofErr w:type="spellStart"/>
      <w:r w:rsidR="003D1142" w:rsidRPr="004F271B">
        <w:rPr>
          <w:i/>
          <w:iCs/>
        </w:rPr>
        <w:t>Intercatch</w:t>
      </w:r>
      <w:proofErr w:type="spellEnd"/>
      <w:r w:rsidR="003D1142" w:rsidRPr="004F271B">
        <w:rPr>
          <w:i/>
          <w:iCs/>
        </w:rPr>
        <w:t>/Accessions data) used in conditioning fleets.)</w:t>
      </w:r>
    </w:p>
    <w:p w14:paraId="6DB22A91" w14:textId="618EC0CF" w:rsidR="00BE2038" w:rsidRPr="004F271B" w:rsidRDefault="00BB7FBC" w:rsidP="00A73836">
      <w:pPr>
        <w:pStyle w:val="berschrift2"/>
      </w:pPr>
      <w:bookmarkStart w:id="45" w:name="_Toc131680402"/>
      <w:bookmarkStart w:id="46" w:name="_Toc131680405"/>
      <w:bookmarkStart w:id="47" w:name="_Toc131680406"/>
      <w:bookmarkStart w:id="48" w:name="_Toc131680407"/>
      <w:bookmarkStart w:id="49" w:name="_Toc131680408"/>
      <w:bookmarkStart w:id="50" w:name="_Toc131680409"/>
      <w:bookmarkStart w:id="51" w:name="_Toc131680410"/>
      <w:bookmarkStart w:id="52" w:name="_Toc131680411"/>
      <w:bookmarkStart w:id="53" w:name="_Toc131680412"/>
      <w:bookmarkStart w:id="54" w:name="_Toc136529476"/>
      <w:bookmarkEnd w:id="45"/>
      <w:bookmarkEnd w:id="46"/>
      <w:bookmarkEnd w:id="47"/>
      <w:bookmarkEnd w:id="48"/>
      <w:bookmarkEnd w:id="49"/>
      <w:bookmarkEnd w:id="50"/>
      <w:bookmarkEnd w:id="51"/>
      <w:bookmarkEnd w:id="52"/>
      <w:r w:rsidRPr="004F271B">
        <w:t>Fleet behaviour</w:t>
      </w:r>
      <w:bookmarkEnd w:id="53"/>
      <w:bookmarkEnd w:id="54"/>
    </w:p>
    <w:p w14:paraId="60F90E74" w14:textId="77777777" w:rsidR="00921109" w:rsidRDefault="00563AB6" w:rsidP="00A73836">
      <w:r>
        <w:t>Fleet behaviour in the mixed fisheries model is assumed to be similar to the recent past</w:t>
      </w:r>
      <w:r w:rsidR="0047125B">
        <w:t xml:space="preserve"> (last 3 years</w:t>
      </w:r>
      <w:r w:rsidR="004F271B">
        <w:t xml:space="preserve"> except for North Sea which is the last data year</w:t>
      </w:r>
      <w:r w:rsidR="0047125B">
        <w:t>)</w:t>
      </w:r>
      <w:r>
        <w:t xml:space="preserve"> as observed in the fleet data. </w:t>
      </w:r>
    </w:p>
    <w:p w14:paraId="2FE5668B" w14:textId="18326929" w:rsidR="00563AB6" w:rsidRDefault="00563AB6" w:rsidP="00A73836">
      <w:r>
        <w:t>Fleet behaviour encompasses:</w:t>
      </w:r>
    </w:p>
    <w:p w14:paraId="350F66D1" w14:textId="0A361525" w:rsidR="00563AB6" w:rsidRDefault="00563AB6" w:rsidP="00853401">
      <w:pPr>
        <w:pStyle w:val="Listenabsatz"/>
        <w:numPr>
          <w:ilvl w:val="0"/>
          <w:numId w:val="13"/>
        </w:numPr>
      </w:pPr>
      <w:r>
        <w:t xml:space="preserve">Effort allocation per metier within a fleet. </w:t>
      </w:r>
    </w:p>
    <w:p w14:paraId="1BA23A04" w14:textId="52F87D7C" w:rsidR="00563AB6" w:rsidRDefault="00563AB6" w:rsidP="00853401">
      <w:pPr>
        <w:pStyle w:val="Listenabsatz"/>
        <w:numPr>
          <w:ilvl w:val="0"/>
          <w:numId w:val="13"/>
        </w:numPr>
      </w:pPr>
      <w:r>
        <w:t>Catchability</w:t>
      </w:r>
      <w:r w:rsidR="0047125B">
        <w:t xml:space="preserve"> (catch efficiency)</w:t>
      </w:r>
      <w:r>
        <w:t xml:space="preserve"> per metier and species. </w:t>
      </w:r>
    </w:p>
    <w:p w14:paraId="498FA58B" w14:textId="79F78201" w:rsidR="00563AB6" w:rsidRDefault="00563AB6" w:rsidP="00853401">
      <w:pPr>
        <w:pStyle w:val="Listenabsatz"/>
        <w:numPr>
          <w:ilvl w:val="0"/>
          <w:numId w:val="13"/>
        </w:numPr>
      </w:pPr>
      <w:r>
        <w:t>Gear selectivity per metier and species</w:t>
      </w:r>
      <w:r w:rsidR="0047125B">
        <w:t xml:space="preserve"> (</w:t>
      </w:r>
      <w:r w:rsidR="007F247C">
        <w:t>age-</w:t>
      </w:r>
      <w:r w:rsidR="0047125B">
        <w:t>based models only)</w:t>
      </w:r>
    </w:p>
    <w:p w14:paraId="1736019F" w14:textId="61CCB637" w:rsidR="00563AB6" w:rsidRDefault="00563AB6" w:rsidP="00853401">
      <w:pPr>
        <w:pStyle w:val="Listenabsatz"/>
        <w:numPr>
          <w:ilvl w:val="0"/>
          <w:numId w:val="13"/>
        </w:numPr>
      </w:pPr>
      <w:r>
        <w:t>Quota share per fleet</w:t>
      </w:r>
      <w:r w:rsidR="0047125B">
        <w:t xml:space="preserve"> (</w:t>
      </w:r>
      <w:r w:rsidR="00C477AB">
        <w:t xml:space="preserve">typically </w:t>
      </w:r>
      <w:r w:rsidR="0047125B">
        <w:t>based on historic landings share)</w:t>
      </w:r>
    </w:p>
    <w:p w14:paraId="24C80114" w14:textId="3512401D" w:rsidR="00D04207" w:rsidRDefault="0047125B" w:rsidP="00563AB6">
      <w:r>
        <w:t xml:space="preserve">Different modelling approaches for each of these parameters are described in </w:t>
      </w:r>
      <w:r w:rsidR="00AA7E18">
        <w:t xml:space="preserve">Tables A3-A5 in </w:t>
      </w:r>
      <w:r w:rsidR="00921109">
        <w:t>A</w:t>
      </w:r>
      <w:r w:rsidR="00AA7E18">
        <w:t>nnex 1</w:t>
      </w:r>
      <w:r>
        <w:t xml:space="preserve"> </w:t>
      </w:r>
      <w:r w:rsidR="00D04207">
        <w:t xml:space="preserve">which could be explored in future. </w:t>
      </w:r>
    </w:p>
    <w:p w14:paraId="46E21058" w14:textId="39F598A2" w:rsidR="00D04207" w:rsidRDefault="00D04207" w:rsidP="00563AB6">
      <w:r w:rsidRPr="00D04207">
        <w:t xml:space="preserve">The TAC used for the intermediate year and advice year are taken from the last single species advice issued for each stock. The TACs are shared between the fleets using the assumption made on the quota share per fleet.  </w:t>
      </w:r>
      <w:r>
        <w:t xml:space="preserve">TACs for </w:t>
      </w:r>
      <w:proofErr w:type="spellStart"/>
      <w:r w:rsidRPr="00D04207">
        <w:rPr>
          <w:i/>
          <w:iCs/>
        </w:rPr>
        <w:t>Nephrops</w:t>
      </w:r>
      <w:proofErr w:type="spellEnd"/>
      <w:r w:rsidRPr="00D04207">
        <w:rPr>
          <w:i/>
          <w:iCs/>
        </w:rPr>
        <w:t xml:space="preserve"> </w:t>
      </w:r>
      <w:r>
        <w:rPr>
          <w:i/>
          <w:iCs/>
        </w:rPr>
        <w:t xml:space="preserve">norvegicus </w:t>
      </w:r>
      <w:r>
        <w:t>sometimes need to be split between ecoregions (e.g. Celtic and Irish Sea ecoregion</w:t>
      </w:r>
      <w:r w:rsidR="0090519D">
        <w:t>, using average proportions of landings since 2000</w:t>
      </w:r>
      <w:r>
        <w:t>)</w:t>
      </w:r>
      <w:r w:rsidR="0090519D">
        <w:t xml:space="preserve"> and between Functional Units (</w:t>
      </w:r>
      <w:commentRangeStart w:id="55"/>
      <w:r w:rsidR="0090519D">
        <w:t>using the most recent data year’s proportions of landings</w:t>
      </w:r>
      <w:commentRangeEnd w:id="55"/>
      <w:r w:rsidR="0090519D">
        <w:rPr>
          <w:rStyle w:val="Kommentarzeichen"/>
        </w:rPr>
        <w:commentReference w:id="55"/>
      </w:r>
      <w:r w:rsidR="0090519D">
        <w:t>).</w:t>
      </w:r>
    </w:p>
    <w:p w14:paraId="4CBB81AB" w14:textId="0368791C" w:rsidR="00D7136D" w:rsidRPr="00AA7E18" w:rsidRDefault="00D04207" w:rsidP="00A73836">
      <w:pPr>
        <w:rPr>
          <w:i/>
          <w:iCs/>
        </w:rPr>
      </w:pPr>
      <w:r w:rsidRPr="00AA7E18">
        <w:rPr>
          <w:i/>
          <w:iCs/>
        </w:rPr>
        <w:t>Development</w:t>
      </w:r>
      <w:r w:rsidR="00AA7E18">
        <w:rPr>
          <w:i/>
          <w:iCs/>
        </w:rPr>
        <w:t xml:space="preserve"> for best practice</w:t>
      </w:r>
      <w:r w:rsidRPr="00AA7E18">
        <w:rPr>
          <w:i/>
          <w:iCs/>
        </w:rPr>
        <w:t>:</w:t>
      </w:r>
    </w:p>
    <w:p w14:paraId="67D00388" w14:textId="5992CE29" w:rsidR="00D04207" w:rsidRPr="00AA7E18" w:rsidRDefault="00AA7E18" w:rsidP="00853401">
      <w:pPr>
        <w:pStyle w:val="Listenabsatz"/>
        <w:numPr>
          <w:ilvl w:val="0"/>
          <w:numId w:val="14"/>
        </w:numPr>
        <w:rPr>
          <w:i/>
          <w:iCs/>
        </w:rPr>
      </w:pPr>
      <w:r>
        <w:rPr>
          <w:i/>
          <w:iCs/>
        </w:rPr>
        <w:t xml:space="preserve">Implement consistency in the time period used to calculate average fleet behaviour parameters. </w:t>
      </w:r>
      <w:r w:rsidR="00D04207" w:rsidRPr="00AA7E18">
        <w:rPr>
          <w:i/>
          <w:iCs/>
        </w:rPr>
        <w:t>Consider using a shorter time period when strong trends exist in the historic data</w:t>
      </w:r>
      <w:r>
        <w:rPr>
          <w:i/>
          <w:iCs/>
        </w:rPr>
        <w:t xml:space="preserve"> and develop procedure if necessary</w:t>
      </w:r>
      <w:r w:rsidR="00D04207" w:rsidRPr="00AA7E18">
        <w:rPr>
          <w:i/>
          <w:iCs/>
        </w:rPr>
        <w:t>.</w:t>
      </w:r>
    </w:p>
    <w:p w14:paraId="77C64EF4" w14:textId="023380D1" w:rsidR="00D7136D" w:rsidRPr="00337927" w:rsidRDefault="00D04207" w:rsidP="00853401">
      <w:pPr>
        <w:pStyle w:val="Listenabsatz"/>
        <w:numPr>
          <w:ilvl w:val="0"/>
          <w:numId w:val="14"/>
        </w:numPr>
        <w:rPr>
          <w:i/>
          <w:iCs/>
        </w:rPr>
      </w:pPr>
      <w:r w:rsidRPr="00337927">
        <w:rPr>
          <w:i/>
          <w:iCs/>
        </w:rPr>
        <w:t>Explore different options for quota share per fleet</w:t>
      </w:r>
      <w:r w:rsidR="00AA7E18" w:rsidRPr="00337927">
        <w:rPr>
          <w:i/>
          <w:iCs/>
        </w:rPr>
        <w:t xml:space="preserve"> (e.g. </w:t>
      </w:r>
      <w:r w:rsidR="00C477AB" w:rsidRPr="003F0738">
        <w:rPr>
          <w:i/>
          <w:iCs/>
        </w:rPr>
        <w:t xml:space="preserve">use of </w:t>
      </w:r>
      <w:r w:rsidR="00AA7E18" w:rsidRPr="00337927">
        <w:rPr>
          <w:i/>
          <w:iCs/>
        </w:rPr>
        <w:t>post quota swaps</w:t>
      </w:r>
      <w:r w:rsidR="00C477AB" w:rsidRPr="00337927">
        <w:rPr>
          <w:i/>
          <w:iCs/>
        </w:rPr>
        <w:t xml:space="preserve"> </w:t>
      </w:r>
      <w:r w:rsidR="00C477AB" w:rsidRPr="003F0738">
        <w:rPr>
          <w:i/>
          <w:iCs/>
        </w:rPr>
        <w:t xml:space="preserve">instead of </w:t>
      </w:r>
      <w:r w:rsidR="00C477AB" w:rsidRPr="00337927">
        <w:rPr>
          <w:i/>
          <w:iCs/>
        </w:rPr>
        <w:t>landings shares</w:t>
      </w:r>
      <w:r w:rsidR="00AA7E18" w:rsidRPr="00337927">
        <w:rPr>
          <w:i/>
          <w:iCs/>
        </w:rPr>
        <w:t>)</w:t>
      </w:r>
      <w:r w:rsidRPr="00337927">
        <w:rPr>
          <w:i/>
          <w:iCs/>
        </w:rPr>
        <w:t>.</w:t>
      </w:r>
    </w:p>
    <w:p w14:paraId="7A8C3A95" w14:textId="1B3FC2C8" w:rsidR="002535A0" w:rsidRPr="00337927" w:rsidRDefault="002535A0" w:rsidP="00853401">
      <w:pPr>
        <w:pStyle w:val="Listenabsatz"/>
        <w:numPr>
          <w:ilvl w:val="0"/>
          <w:numId w:val="14"/>
        </w:numPr>
        <w:autoSpaceDE w:val="0"/>
        <w:autoSpaceDN w:val="0"/>
        <w:adjustRightInd w:val="0"/>
        <w:spacing w:after="38" w:line="240" w:lineRule="auto"/>
        <w:rPr>
          <w:i/>
          <w:iCs/>
          <w:lang w:val="en-US"/>
        </w:rPr>
      </w:pPr>
      <w:r w:rsidRPr="00337927">
        <w:rPr>
          <w:i/>
          <w:iCs/>
          <w:lang w:val="en-US"/>
        </w:rPr>
        <w:t xml:space="preserve">Define maximum fleet effort (e.g. multiple of status quo) as </w:t>
      </w:r>
      <w:r w:rsidR="00AA7E18" w:rsidRPr="00337927">
        <w:rPr>
          <w:i/>
          <w:iCs/>
          <w:lang w:val="en-US"/>
        </w:rPr>
        <w:t xml:space="preserve">an </w:t>
      </w:r>
      <w:r w:rsidRPr="00337927">
        <w:rPr>
          <w:i/>
          <w:iCs/>
          <w:lang w:val="en-US"/>
        </w:rPr>
        <w:t xml:space="preserve">upper limit in scenarios. </w:t>
      </w:r>
    </w:p>
    <w:p w14:paraId="27311AC0" w14:textId="67ED3BB7" w:rsidR="0090519D" w:rsidRPr="00AA7E18" w:rsidRDefault="0090519D" w:rsidP="00853401">
      <w:pPr>
        <w:pStyle w:val="Listenabsatz"/>
        <w:numPr>
          <w:ilvl w:val="0"/>
          <w:numId w:val="14"/>
        </w:numPr>
        <w:rPr>
          <w:i/>
          <w:iCs/>
        </w:rPr>
      </w:pPr>
      <w:r w:rsidRPr="00337927">
        <w:rPr>
          <w:i/>
          <w:iCs/>
        </w:rPr>
        <w:t>Explore</w:t>
      </w:r>
      <w:r w:rsidRPr="00AA7E18">
        <w:rPr>
          <w:i/>
          <w:iCs/>
        </w:rPr>
        <w:t xml:space="preserve"> quota share group</w:t>
      </w:r>
      <w:r w:rsidR="00AA7E18">
        <w:rPr>
          <w:i/>
          <w:iCs/>
        </w:rPr>
        <w:t>ing</w:t>
      </w:r>
      <w:r w:rsidRPr="00AA7E18">
        <w:rPr>
          <w:i/>
          <w:iCs/>
        </w:rPr>
        <w:t xml:space="preserve"> setting in FLBEIA for </w:t>
      </w:r>
      <w:proofErr w:type="spellStart"/>
      <w:r w:rsidRPr="00AA7E18">
        <w:rPr>
          <w:i/>
          <w:iCs/>
        </w:rPr>
        <w:t>Nephrops</w:t>
      </w:r>
      <w:proofErr w:type="spellEnd"/>
      <w:r w:rsidRPr="00AA7E18">
        <w:rPr>
          <w:i/>
          <w:iCs/>
        </w:rPr>
        <w:t xml:space="preserve"> FU</w:t>
      </w:r>
      <w:r w:rsidR="00AA7E18">
        <w:rPr>
          <w:i/>
          <w:iCs/>
        </w:rPr>
        <w:t>.</w:t>
      </w:r>
    </w:p>
    <w:p w14:paraId="416E88EE" w14:textId="77777777" w:rsidR="002535A0" w:rsidRPr="00AA7E18" w:rsidRDefault="002535A0" w:rsidP="00853401">
      <w:pPr>
        <w:pStyle w:val="Listenabsatz"/>
        <w:numPr>
          <w:ilvl w:val="0"/>
          <w:numId w:val="14"/>
        </w:numPr>
        <w:rPr>
          <w:i/>
          <w:iCs/>
        </w:rPr>
      </w:pPr>
      <w:r w:rsidRPr="00AA7E18">
        <w:rPr>
          <w:i/>
          <w:iCs/>
        </w:rPr>
        <w:t>Assess sensitivity of projections to fleet and metier definitions (STARMIXFISH)</w:t>
      </w:r>
    </w:p>
    <w:p w14:paraId="4887DEBD" w14:textId="4B7C0DEA" w:rsidR="002535A0" w:rsidRPr="00AA7E18" w:rsidRDefault="002535A0" w:rsidP="00853401">
      <w:pPr>
        <w:pStyle w:val="Listenabsatz"/>
        <w:numPr>
          <w:ilvl w:val="0"/>
          <w:numId w:val="14"/>
        </w:numPr>
        <w:rPr>
          <w:i/>
          <w:iCs/>
        </w:rPr>
      </w:pPr>
      <w:r w:rsidRPr="00AA7E18">
        <w:rPr>
          <w:i/>
          <w:iCs/>
        </w:rPr>
        <w:t xml:space="preserve">Assess sensitivity of projections to uncertainties in input parameters (catchability, effort share among </w:t>
      </w:r>
      <w:r w:rsidR="00C477AB">
        <w:rPr>
          <w:i/>
          <w:iCs/>
        </w:rPr>
        <w:t xml:space="preserve">a fleet’s </w:t>
      </w:r>
      <w:r w:rsidRPr="00AA7E18">
        <w:rPr>
          <w:i/>
          <w:iCs/>
        </w:rPr>
        <w:t>metier</w:t>
      </w:r>
      <w:r w:rsidR="00C477AB">
        <w:rPr>
          <w:i/>
          <w:iCs/>
        </w:rPr>
        <w:t>s</w:t>
      </w:r>
      <w:r w:rsidRPr="00AA7E18">
        <w:rPr>
          <w:i/>
          <w:iCs/>
        </w:rPr>
        <w:t>, quota share among fleets, selectivity) (STARMIXFISH)</w:t>
      </w:r>
    </w:p>
    <w:p w14:paraId="040EA8CE" w14:textId="242C3264" w:rsidR="002535A0" w:rsidRPr="00921109" w:rsidRDefault="002535A0" w:rsidP="00AA7E18">
      <w:pPr>
        <w:pStyle w:val="Listenabsatz"/>
        <w:numPr>
          <w:ilvl w:val="0"/>
          <w:numId w:val="14"/>
        </w:numPr>
        <w:rPr>
          <w:i/>
          <w:iCs/>
        </w:rPr>
      </w:pPr>
      <w:r w:rsidRPr="00921109">
        <w:rPr>
          <w:i/>
          <w:iCs/>
        </w:rPr>
        <w:t>Develop hindcasting methods to assess predictive capacity and uncertainty/sensitivity analysis</w:t>
      </w:r>
    </w:p>
    <w:p w14:paraId="4E95E0B2" w14:textId="69D25DBF" w:rsidR="00921109" w:rsidRPr="00921109" w:rsidRDefault="00921109" w:rsidP="00921109">
      <w:pPr>
        <w:pStyle w:val="Listenabsatz"/>
        <w:numPr>
          <w:ilvl w:val="0"/>
          <w:numId w:val="14"/>
        </w:numPr>
        <w:rPr>
          <w:i/>
          <w:iCs/>
        </w:rPr>
      </w:pPr>
      <w:r w:rsidRPr="00921109">
        <w:rPr>
          <w:i/>
          <w:iCs/>
        </w:rPr>
        <w:t>Consider add</w:t>
      </w:r>
      <w:r>
        <w:rPr>
          <w:i/>
          <w:iCs/>
        </w:rPr>
        <w:t>ing</w:t>
      </w:r>
      <w:r w:rsidRPr="00921109">
        <w:rPr>
          <w:i/>
          <w:iCs/>
        </w:rPr>
        <w:t xml:space="preserve"> runs of many stock-specific scenarios as a diagnostic to help reveal issues (through unrealistic results) in the model setup.</w:t>
      </w:r>
    </w:p>
    <w:p w14:paraId="0CEBB91A" w14:textId="15343C3C" w:rsidR="00595130" w:rsidRPr="0090519D" w:rsidRDefault="00595130" w:rsidP="00F16C8E">
      <w:pPr>
        <w:pStyle w:val="berschrift2"/>
      </w:pPr>
      <w:bookmarkStart w:id="56" w:name="_Toc131680413"/>
      <w:bookmarkStart w:id="57" w:name="_Toc136529477"/>
      <w:r w:rsidRPr="0090519D">
        <w:t>Q</w:t>
      </w:r>
      <w:r w:rsidR="0090519D">
        <w:t>uality checks</w:t>
      </w:r>
      <w:r w:rsidRPr="0090519D">
        <w:t xml:space="preserve"> and diagnostics</w:t>
      </w:r>
      <w:bookmarkEnd w:id="56"/>
      <w:bookmarkEnd w:id="57"/>
    </w:p>
    <w:p w14:paraId="7B4ABDF2" w14:textId="5F76F228" w:rsidR="00C90762" w:rsidRPr="0090519D" w:rsidRDefault="00C90762" w:rsidP="00853401">
      <w:pPr>
        <w:pStyle w:val="Listenabsatz"/>
        <w:numPr>
          <w:ilvl w:val="0"/>
          <w:numId w:val="7"/>
        </w:numPr>
      </w:pPr>
      <w:r w:rsidRPr="0090519D">
        <w:t>Compare total catches</w:t>
      </w:r>
      <w:r>
        <w:t>/catches-at-age</w:t>
      </w:r>
      <w:r w:rsidRPr="0090519D">
        <w:t xml:space="preserve"> </w:t>
      </w:r>
      <w:r>
        <w:t xml:space="preserve">for each stock </w:t>
      </w:r>
      <w:r w:rsidRPr="0090519D">
        <w:t xml:space="preserve">from the fleets to the stock assessment. </w:t>
      </w:r>
    </w:p>
    <w:p w14:paraId="7D65DF07" w14:textId="234C2C16" w:rsidR="00C90762" w:rsidRPr="0090519D" w:rsidRDefault="00C90762" w:rsidP="00853401">
      <w:pPr>
        <w:pStyle w:val="Listenabsatz"/>
        <w:numPr>
          <w:ilvl w:val="0"/>
          <w:numId w:val="7"/>
        </w:numPr>
      </w:pPr>
      <w:r w:rsidRPr="0090519D">
        <w:t xml:space="preserve">Compare total F-at-age </w:t>
      </w:r>
      <w:r>
        <w:t xml:space="preserve">for each stock </w:t>
      </w:r>
      <w:r w:rsidRPr="0090519D">
        <w:t xml:space="preserve">from the fleets to the stock assessment. </w:t>
      </w:r>
    </w:p>
    <w:p w14:paraId="631956B4" w14:textId="5F0FC9B6" w:rsidR="00C90762" w:rsidRPr="0090519D" w:rsidRDefault="00C90762" w:rsidP="00853401">
      <w:pPr>
        <w:pStyle w:val="Listenabsatz"/>
        <w:numPr>
          <w:ilvl w:val="0"/>
          <w:numId w:val="7"/>
        </w:numPr>
      </w:pPr>
      <w:r w:rsidRPr="0090519D">
        <w:t>Check that the “OTH”</w:t>
      </w:r>
      <w:proofErr w:type="gramStart"/>
      <w:r w:rsidRPr="0090519D">
        <w:t>/”MIS</w:t>
      </w:r>
      <w:proofErr w:type="gramEnd"/>
      <w:r w:rsidRPr="0090519D">
        <w:t xml:space="preserve">” fleets account for a small percentage of total catches. </w:t>
      </w:r>
    </w:p>
    <w:p w14:paraId="513EA634" w14:textId="14049F46" w:rsidR="0090519D" w:rsidRPr="0090519D" w:rsidRDefault="00595130" w:rsidP="00853401">
      <w:pPr>
        <w:pStyle w:val="Listenabsatz"/>
        <w:numPr>
          <w:ilvl w:val="0"/>
          <w:numId w:val="7"/>
        </w:numPr>
      </w:pPr>
      <w:r w:rsidRPr="0090519D">
        <w:t xml:space="preserve">Plot </w:t>
      </w:r>
      <w:r w:rsidR="0090519D" w:rsidRPr="0090519D">
        <w:t xml:space="preserve">trends in </w:t>
      </w:r>
      <w:r w:rsidRPr="0090519D">
        <w:t>catches by stock for each fleet</w:t>
      </w:r>
      <w:r w:rsidR="0090519D" w:rsidRPr="0090519D">
        <w:t>/metier</w:t>
      </w:r>
      <w:r w:rsidRPr="0090519D">
        <w:t xml:space="preserve">. </w:t>
      </w:r>
    </w:p>
    <w:p w14:paraId="1CF76B4F" w14:textId="55F64B43" w:rsidR="00595130" w:rsidRPr="0090519D" w:rsidRDefault="0090519D" w:rsidP="00853401">
      <w:pPr>
        <w:pStyle w:val="Listenabsatz"/>
        <w:numPr>
          <w:ilvl w:val="0"/>
          <w:numId w:val="7"/>
        </w:numPr>
      </w:pPr>
      <w:r w:rsidRPr="0090519D">
        <w:t>Check</w:t>
      </w:r>
      <w:r w:rsidR="00595130" w:rsidRPr="0090519D">
        <w:t xml:space="preserve"> </w:t>
      </w:r>
      <w:r w:rsidRPr="0090519D">
        <w:t xml:space="preserve">for strong </w:t>
      </w:r>
      <w:r w:rsidR="00595130" w:rsidRPr="0090519D">
        <w:t>trends in catchability</w:t>
      </w:r>
      <w:r w:rsidR="00C90762">
        <w:t>/catchability-</w:t>
      </w:r>
      <w:r w:rsidR="00595130" w:rsidRPr="0090519D">
        <w:t>at-age and effort (total and effort share)</w:t>
      </w:r>
      <w:r w:rsidRPr="0090519D">
        <w:t>.</w:t>
      </w:r>
      <w:r w:rsidR="00595130" w:rsidRPr="0090519D">
        <w:t xml:space="preserve"> </w:t>
      </w:r>
    </w:p>
    <w:p w14:paraId="59701ED5" w14:textId="2048A664" w:rsidR="00595130" w:rsidRPr="0090519D" w:rsidRDefault="00595130" w:rsidP="00853401">
      <w:pPr>
        <w:pStyle w:val="Listenabsatz"/>
        <w:numPr>
          <w:ilvl w:val="0"/>
          <w:numId w:val="7"/>
        </w:numPr>
      </w:pPr>
      <w:r w:rsidRPr="0090519D">
        <w:lastRenderedPageBreak/>
        <w:t>Plot</w:t>
      </w:r>
      <w:r w:rsidR="00C90762">
        <w:t xml:space="preserve"> fleet-level</w:t>
      </w:r>
      <w:r w:rsidRPr="0090519D">
        <w:t xml:space="preserve"> forecast values used in the context of the data time series.</w:t>
      </w:r>
    </w:p>
    <w:p w14:paraId="3D5BAA65" w14:textId="663CB476" w:rsidR="00595130" w:rsidRDefault="00595130" w:rsidP="00853401">
      <w:pPr>
        <w:pStyle w:val="Listenabsatz"/>
        <w:numPr>
          <w:ilvl w:val="0"/>
          <w:numId w:val="7"/>
        </w:numPr>
      </w:pPr>
      <w:r w:rsidRPr="0090519D">
        <w:t>Compare stock</w:t>
      </w:r>
      <w:r w:rsidR="00C90762">
        <w:t>-</w:t>
      </w:r>
      <w:r w:rsidRPr="0090519D">
        <w:t xml:space="preserve">level forecast values against </w:t>
      </w:r>
      <w:r w:rsidR="0090519D" w:rsidRPr="0090519D">
        <w:t>single stock advice</w:t>
      </w:r>
      <w:r w:rsidRPr="0090519D">
        <w:t xml:space="preserve"> values</w:t>
      </w:r>
      <w:r w:rsidR="0090519D" w:rsidRPr="0090519D">
        <w:t>.</w:t>
      </w:r>
    </w:p>
    <w:p w14:paraId="1E256CF9" w14:textId="77777777" w:rsidR="00BE2038" w:rsidRPr="003F49BD" w:rsidRDefault="00BE2038" w:rsidP="00A73836">
      <w:pPr>
        <w:pStyle w:val="berschrift1"/>
      </w:pPr>
      <w:bookmarkStart w:id="58" w:name="_Toc131680414"/>
      <w:bookmarkStart w:id="59" w:name="_Toc136529478"/>
      <w:r w:rsidRPr="003F49BD">
        <w:t>Scenarios</w:t>
      </w:r>
      <w:bookmarkEnd w:id="58"/>
      <w:bookmarkEnd w:id="59"/>
    </w:p>
    <w:p w14:paraId="4A341455" w14:textId="683614F9" w:rsidR="00A92DFD" w:rsidRDefault="00A92DFD" w:rsidP="00A73836">
      <w:pPr>
        <w:pStyle w:val="berschrift2"/>
      </w:pPr>
      <w:bookmarkStart w:id="60" w:name="_Toc131680415"/>
      <w:bookmarkStart w:id="61" w:name="_Toc136529479"/>
      <w:r w:rsidRPr="003F49BD">
        <w:t>Baseline scenario</w:t>
      </w:r>
      <w:r w:rsidR="00A73836" w:rsidRPr="003F49BD">
        <w:t xml:space="preserve"> (Reproduce the advice)</w:t>
      </w:r>
      <w:bookmarkEnd w:id="60"/>
      <w:bookmarkEnd w:id="61"/>
    </w:p>
    <w:p w14:paraId="62FC21F5" w14:textId="35408C0E" w:rsidR="006D5D4B" w:rsidRDefault="003F49BD" w:rsidP="003F49BD">
      <w:r>
        <w:t>The baseline scenario reproduces the single stock advice within the mixed fisheries models.</w:t>
      </w:r>
      <w:r w:rsidR="006D5D4B">
        <w:t xml:space="preserve"> This acts as a quality check on the model conditioning in addition to providing a reference baseline for the mixed fisheries scenarios. </w:t>
      </w:r>
      <w:r w:rsidR="006E3DD0">
        <w:t>This scenario is conducted in two ways. The first is designed to quantify the differences in catch advice arising from using a different forecasting method to that used to produce the single stock advice.</w:t>
      </w:r>
      <w:r w:rsidR="00EC13CD">
        <w:t xml:space="preserve"> These differences are expected to be larger when dealing with stocks that have sex- or season-separated</w:t>
      </w:r>
      <w:r w:rsidR="00A52201">
        <w:t xml:space="preserve"> and/or multi-fleet</w:t>
      </w:r>
      <w:r w:rsidR="00EC13CD">
        <w:t xml:space="preserve"> assessments and forecasts.</w:t>
      </w:r>
      <w:r w:rsidR="00A52201">
        <w:t xml:space="preserve"> </w:t>
      </w:r>
      <w:r w:rsidR="00DB0F12">
        <w:t xml:space="preserve">Furthermore, reproduce the advice forecasts are currently deterministic, which will differ from stochastic assessment model forecasts. </w:t>
      </w:r>
      <w:r w:rsidR="006E3DD0">
        <w:t>The second</w:t>
      </w:r>
      <w:r w:rsidR="00DB0F12">
        <w:t xml:space="preserve"> type of reproduce the advice</w:t>
      </w:r>
      <w:r w:rsidR="006E3DD0">
        <w:t xml:space="preserve"> tests the ability of the mixed fisheries (i.e. fleet based) model framework to reproduce the advice. </w:t>
      </w:r>
    </w:p>
    <w:p w14:paraId="4CD03F72" w14:textId="77777777" w:rsidR="00921109" w:rsidRPr="00921109" w:rsidRDefault="006D5D4B" w:rsidP="00A73836">
      <w:pPr>
        <w:rPr>
          <w:i/>
          <w:iCs/>
        </w:rPr>
      </w:pPr>
      <w:r w:rsidRPr="00921109">
        <w:rPr>
          <w:i/>
          <w:iCs/>
        </w:rPr>
        <w:t>Development</w:t>
      </w:r>
      <w:r w:rsidR="00921109" w:rsidRPr="00921109">
        <w:rPr>
          <w:i/>
          <w:iCs/>
        </w:rPr>
        <w:t xml:space="preserve"> for best practice</w:t>
      </w:r>
      <w:r w:rsidRPr="00921109">
        <w:rPr>
          <w:i/>
          <w:iCs/>
        </w:rPr>
        <w:t>:</w:t>
      </w:r>
    </w:p>
    <w:p w14:paraId="64A0DF16" w14:textId="10D91218" w:rsidR="006D5D4B" w:rsidRPr="00921109" w:rsidRDefault="00921109" w:rsidP="00921109">
      <w:pPr>
        <w:pStyle w:val="Listenabsatz"/>
        <w:numPr>
          <w:ilvl w:val="0"/>
          <w:numId w:val="21"/>
        </w:numPr>
        <w:rPr>
          <w:i/>
        </w:rPr>
      </w:pPr>
      <w:r w:rsidRPr="00921109">
        <w:rPr>
          <w:i/>
          <w:iCs/>
        </w:rPr>
        <w:t xml:space="preserve">Implement </w:t>
      </w:r>
      <w:r w:rsidR="006E3DD0" w:rsidRPr="00921109">
        <w:rPr>
          <w:i/>
          <w:iCs/>
        </w:rPr>
        <w:t>the second method (RTA in mixed fisheries model) in all ecoregions</w:t>
      </w:r>
      <w:r w:rsidR="006D5D4B" w:rsidRPr="00921109">
        <w:rPr>
          <w:i/>
          <w:iCs/>
        </w:rPr>
        <w:t xml:space="preserve"> (done by </w:t>
      </w:r>
      <w:proofErr w:type="spellStart"/>
      <w:r w:rsidR="006D5D4B" w:rsidRPr="00921109">
        <w:rPr>
          <w:i/>
          <w:iCs/>
        </w:rPr>
        <w:t>BoB</w:t>
      </w:r>
      <w:proofErr w:type="spellEnd"/>
      <w:r w:rsidR="006D5D4B" w:rsidRPr="00921109">
        <w:rPr>
          <w:i/>
          <w:iCs/>
        </w:rPr>
        <w:t xml:space="preserve">, </w:t>
      </w:r>
      <w:r w:rsidR="00F348DF">
        <w:rPr>
          <w:i/>
          <w:iCs/>
        </w:rPr>
        <w:t>I</w:t>
      </w:r>
      <w:r w:rsidR="006D5D4B" w:rsidRPr="00921109">
        <w:rPr>
          <w:i/>
          <w:iCs/>
        </w:rPr>
        <w:t>W, and NS).</w:t>
      </w:r>
    </w:p>
    <w:p w14:paraId="6A65281D" w14:textId="33874537" w:rsidR="00AA2B10" w:rsidRPr="00071042" w:rsidRDefault="00A92DFD" w:rsidP="00A73836">
      <w:pPr>
        <w:pStyle w:val="berschrift2"/>
      </w:pPr>
      <w:bookmarkStart w:id="62" w:name="_Toc131680417"/>
      <w:bookmarkStart w:id="63" w:name="_Toc136529480"/>
      <w:r w:rsidRPr="00071042">
        <w:t>Mixed fisheries scenarios</w:t>
      </w:r>
      <w:bookmarkEnd w:id="62"/>
      <w:bookmarkEnd w:id="63"/>
    </w:p>
    <w:p w14:paraId="0DDCFAA2" w14:textId="5AE45279" w:rsidR="00272DAA" w:rsidRDefault="00272DAA" w:rsidP="008710FE">
      <w:r>
        <w:t xml:space="preserve">The mixed fisheries scenarios start with projecting the intermediate year. </w:t>
      </w:r>
      <w:r w:rsidRPr="008710FE">
        <w:t>The same intermediate assumption of status quo effort (average effort per fleet for the last 3 years</w:t>
      </w:r>
      <w:r w:rsidR="00921109">
        <w:t>, except for North Sea where it is equal to effort in the last data year</w:t>
      </w:r>
      <w:r w:rsidRPr="008710FE">
        <w:t>) is used in all the mixed fisheries scenarios</w:t>
      </w:r>
      <w:r>
        <w:t>. However, for pseudo fleets catching only pelagic stocks, it may be more appropriate to follow the intermediate year assumptions made by the relevant assessment working group</w:t>
      </w:r>
      <w:r w:rsidRPr="008710FE">
        <w:t>.</w:t>
      </w:r>
      <w:r>
        <w:t xml:space="preserve"> </w:t>
      </w:r>
    </w:p>
    <w:p w14:paraId="5E0555FE" w14:textId="49804E03" w:rsidR="008710FE" w:rsidRDefault="00272DAA" w:rsidP="008710FE">
      <w:r>
        <w:rPr>
          <w:iCs/>
        </w:rPr>
        <w:t xml:space="preserve">For the advice year, each </w:t>
      </w:r>
      <w:r w:rsidR="003819C5" w:rsidRPr="003819C5">
        <w:rPr>
          <w:iCs/>
        </w:rPr>
        <w:t>mixed fisheries scenario</w:t>
      </w:r>
      <w:r w:rsidR="00C2631A">
        <w:rPr>
          <w:iCs/>
        </w:rPr>
        <w:t xml:space="preserve"> appl</w:t>
      </w:r>
      <w:r>
        <w:rPr>
          <w:iCs/>
        </w:rPr>
        <w:t>ies</w:t>
      </w:r>
      <w:r w:rsidR="00C2631A">
        <w:rPr>
          <w:iCs/>
        </w:rPr>
        <w:t xml:space="preserve"> a different rule on when</w:t>
      </w:r>
      <w:r>
        <w:rPr>
          <w:iCs/>
        </w:rPr>
        <w:t xml:space="preserve"> a fleet ceases all fishing activity</w:t>
      </w:r>
      <w:r w:rsidR="00AB1D68">
        <w:rPr>
          <w:iCs/>
        </w:rPr>
        <w:t xml:space="preserve"> (see Table 4)</w:t>
      </w:r>
      <w:r w:rsidR="00C2631A">
        <w:rPr>
          <w:iCs/>
        </w:rPr>
        <w:t>. This restriction is dependent on each fleet’s share of the fishing opportunities for each stock (“stock share”). The rule</w:t>
      </w:r>
      <w:r w:rsidR="008710FE">
        <w:rPr>
          <w:iCs/>
        </w:rPr>
        <w:t>s</w:t>
      </w:r>
      <w:r w:rsidR="00C2631A">
        <w:rPr>
          <w:iCs/>
        </w:rPr>
        <w:t xml:space="preserve"> applied in </w:t>
      </w:r>
      <w:r w:rsidR="008710FE">
        <w:rPr>
          <w:iCs/>
        </w:rPr>
        <w:t>each</w:t>
      </w:r>
      <w:r w:rsidR="00C2631A">
        <w:rPr>
          <w:iCs/>
        </w:rPr>
        <w:t xml:space="preserve"> scenario are described in the table below. </w:t>
      </w:r>
      <w:r>
        <w:t>The scenario rules are not applied to any</w:t>
      </w:r>
      <w:r w:rsidR="008710FE">
        <w:t xml:space="preserve"> pseudo fleets</w:t>
      </w:r>
      <w:r>
        <w:t xml:space="preserve"> (pseudo fleets are included in the model to </w:t>
      </w:r>
      <w:r w:rsidR="008710FE">
        <w:t>account for either pelagic fleet catches or catches taken outside of the ecoregion area</w:t>
      </w:r>
      <w:r>
        <w:t xml:space="preserve">). It is assumed that the pseudo fleets fill their quota share regardless of the scenario rule applied to the true fleets. </w:t>
      </w:r>
      <w:r w:rsidR="00AB1D68" w:rsidRPr="00C90762">
        <w:t xml:space="preserve">Possible alternative scenario modelling approaches are detailed in </w:t>
      </w:r>
      <w:r w:rsidR="00AB1D68">
        <w:t>T</w:t>
      </w:r>
      <w:r w:rsidR="00AB1D68" w:rsidRPr="00C90762">
        <w:t>able</w:t>
      </w:r>
      <w:r w:rsidR="00AB1D68">
        <w:t xml:space="preserve"> A6 in Annex 1</w:t>
      </w:r>
      <w:r w:rsidR="00AB1D68" w:rsidRPr="00C90762">
        <w:t>.</w:t>
      </w:r>
    </w:p>
    <w:p w14:paraId="01D7C74E" w14:textId="345A3C36" w:rsidR="00A55085" w:rsidRPr="00A55085" w:rsidRDefault="00A55085" w:rsidP="008710FE">
      <w:pPr>
        <w:rPr>
          <w:b/>
          <w:bCs/>
          <w:iCs/>
          <w:sz w:val="20"/>
          <w:szCs w:val="20"/>
        </w:rPr>
      </w:pPr>
      <w:r w:rsidRPr="00A55085">
        <w:rPr>
          <w:b/>
          <w:bCs/>
          <w:iCs/>
          <w:sz w:val="20"/>
          <w:szCs w:val="20"/>
        </w:rPr>
        <w:t xml:space="preserve">Table </w:t>
      </w:r>
      <w:r w:rsidR="00AB1D68">
        <w:rPr>
          <w:b/>
          <w:bCs/>
          <w:iCs/>
          <w:sz w:val="20"/>
          <w:szCs w:val="20"/>
        </w:rPr>
        <w:t>4</w:t>
      </w:r>
      <w:r w:rsidRPr="00A55085">
        <w:rPr>
          <w:b/>
          <w:bCs/>
          <w:iCs/>
          <w:sz w:val="20"/>
          <w:szCs w:val="20"/>
        </w:rPr>
        <w:t>: Scenario descriptions</w:t>
      </w:r>
    </w:p>
    <w:tbl>
      <w:tblPr>
        <w:tblStyle w:val="Tabellenraster"/>
        <w:tblW w:w="0" w:type="auto"/>
        <w:tblLook w:val="04A0" w:firstRow="1" w:lastRow="0" w:firstColumn="1" w:lastColumn="0" w:noHBand="0" w:noVBand="1"/>
      </w:tblPr>
      <w:tblGrid>
        <w:gridCol w:w="1696"/>
        <w:gridCol w:w="3660"/>
        <w:gridCol w:w="3660"/>
      </w:tblGrid>
      <w:tr w:rsidR="00071042" w:rsidRPr="00A55085" w14:paraId="1B8A441F" w14:textId="77777777" w:rsidTr="00590161">
        <w:tc>
          <w:tcPr>
            <w:tcW w:w="1696" w:type="dxa"/>
          </w:tcPr>
          <w:p w14:paraId="14096609" w14:textId="124B2C75" w:rsidR="00071042" w:rsidRPr="00A55085" w:rsidRDefault="00071042" w:rsidP="00A73836">
            <w:pPr>
              <w:rPr>
                <w:b/>
                <w:bCs/>
                <w:i/>
                <w:sz w:val="20"/>
                <w:szCs w:val="20"/>
              </w:rPr>
            </w:pPr>
            <w:r w:rsidRPr="00A55085">
              <w:rPr>
                <w:b/>
                <w:bCs/>
                <w:i/>
                <w:sz w:val="20"/>
                <w:szCs w:val="20"/>
              </w:rPr>
              <w:t>Scenario</w:t>
            </w:r>
          </w:p>
        </w:tc>
        <w:tc>
          <w:tcPr>
            <w:tcW w:w="3660" w:type="dxa"/>
          </w:tcPr>
          <w:p w14:paraId="479C3498" w14:textId="67BE6E43" w:rsidR="00071042" w:rsidRPr="00A55085" w:rsidRDefault="00071042" w:rsidP="00A73836">
            <w:pPr>
              <w:rPr>
                <w:b/>
                <w:bCs/>
                <w:iCs/>
                <w:sz w:val="20"/>
                <w:szCs w:val="20"/>
              </w:rPr>
            </w:pPr>
            <w:r w:rsidRPr="00A55085">
              <w:rPr>
                <w:b/>
                <w:bCs/>
                <w:iCs/>
                <w:sz w:val="20"/>
                <w:szCs w:val="20"/>
              </w:rPr>
              <w:t>Description</w:t>
            </w:r>
          </w:p>
        </w:tc>
        <w:tc>
          <w:tcPr>
            <w:tcW w:w="3660" w:type="dxa"/>
          </w:tcPr>
          <w:p w14:paraId="4E9A9671" w14:textId="200B991F" w:rsidR="00071042" w:rsidRPr="00A55085" w:rsidRDefault="00071042" w:rsidP="00A73836">
            <w:pPr>
              <w:rPr>
                <w:b/>
                <w:bCs/>
                <w:iCs/>
                <w:sz w:val="20"/>
                <w:szCs w:val="20"/>
              </w:rPr>
            </w:pPr>
            <w:r w:rsidRPr="00A55085">
              <w:rPr>
                <w:b/>
                <w:bCs/>
                <w:iCs/>
                <w:sz w:val="20"/>
                <w:szCs w:val="20"/>
              </w:rPr>
              <w:t>Aim</w:t>
            </w:r>
          </w:p>
        </w:tc>
      </w:tr>
      <w:tr w:rsidR="00071042" w:rsidRPr="00A55085" w14:paraId="77FECA42" w14:textId="77777777" w:rsidTr="00590161">
        <w:tc>
          <w:tcPr>
            <w:tcW w:w="1696" w:type="dxa"/>
          </w:tcPr>
          <w:p w14:paraId="22640F4A" w14:textId="4C2E223E" w:rsidR="00071042" w:rsidRPr="00A55085" w:rsidRDefault="00071042" w:rsidP="00A73836">
            <w:pPr>
              <w:rPr>
                <w:i/>
                <w:sz w:val="20"/>
                <w:szCs w:val="20"/>
              </w:rPr>
            </w:pPr>
            <w:r w:rsidRPr="00A55085">
              <w:rPr>
                <w:i/>
                <w:sz w:val="20"/>
                <w:szCs w:val="20"/>
              </w:rPr>
              <w:t>Maximum (“max”)</w:t>
            </w:r>
          </w:p>
        </w:tc>
        <w:tc>
          <w:tcPr>
            <w:tcW w:w="3660" w:type="dxa"/>
          </w:tcPr>
          <w:p w14:paraId="43BD8845" w14:textId="511D2CE4" w:rsidR="00071042" w:rsidRPr="00A55085" w:rsidRDefault="003819C5" w:rsidP="00A73836">
            <w:pPr>
              <w:rPr>
                <w:sz w:val="20"/>
                <w:szCs w:val="20"/>
              </w:rPr>
            </w:pPr>
            <w:r w:rsidRPr="00A55085">
              <w:rPr>
                <w:sz w:val="20"/>
                <w:szCs w:val="20"/>
              </w:rPr>
              <w:t>For each fleet, fishing in the advice year stops when all stock shares of that fleet have been caught.</w:t>
            </w:r>
          </w:p>
          <w:p w14:paraId="73AB3BEF" w14:textId="71FAF608" w:rsidR="003819C5" w:rsidRPr="00A55085" w:rsidRDefault="003819C5" w:rsidP="00A73836">
            <w:pPr>
              <w:rPr>
                <w:iCs/>
                <w:sz w:val="20"/>
                <w:szCs w:val="20"/>
              </w:rPr>
            </w:pPr>
          </w:p>
        </w:tc>
        <w:tc>
          <w:tcPr>
            <w:tcW w:w="3660" w:type="dxa"/>
          </w:tcPr>
          <w:p w14:paraId="7639C365" w14:textId="777BB9B6" w:rsidR="00071042" w:rsidRPr="00A55085" w:rsidRDefault="00590161" w:rsidP="00A73836">
            <w:pPr>
              <w:rPr>
                <w:sz w:val="20"/>
                <w:szCs w:val="20"/>
              </w:rPr>
            </w:pPr>
            <w:r w:rsidRPr="00A55085">
              <w:rPr>
                <w:sz w:val="20"/>
                <w:szCs w:val="20"/>
              </w:rPr>
              <w:t xml:space="preserve">This scenario highlights the least restrictive stocks and results in </w:t>
            </w:r>
            <w:r w:rsidR="003819C5" w:rsidRPr="00A55085">
              <w:rPr>
                <w:sz w:val="20"/>
                <w:szCs w:val="20"/>
              </w:rPr>
              <w:t>over</w:t>
            </w:r>
            <w:r w:rsidRPr="00A55085">
              <w:rPr>
                <w:sz w:val="20"/>
                <w:szCs w:val="20"/>
              </w:rPr>
              <w:t>shoot</w:t>
            </w:r>
            <w:r w:rsidR="003819C5" w:rsidRPr="00A55085">
              <w:rPr>
                <w:sz w:val="20"/>
                <w:szCs w:val="20"/>
              </w:rPr>
              <w:t xml:space="preserve"> of the </w:t>
            </w:r>
            <w:r w:rsidRPr="00A55085">
              <w:rPr>
                <w:sz w:val="20"/>
                <w:szCs w:val="20"/>
              </w:rPr>
              <w:t xml:space="preserve">advised catch for </w:t>
            </w:r>
            <w:r w:rsidR="003819C5" w:rsidRPr="00A55085">
              <w:rPr>
                <w:sz w:val="20"/>
                <w:szCs w:val="20"/>
              </w:rPr>
              <w:t>most stocks.</w:t>
            </w:r>
            <w:r w:rsidRPr="00A55085">
              <w:rPr>
                <w:sz w:val="20"/>
                <w:szCs w:val="20"/>
              </w:rPr>
              <w:t xml:space="preserve"> </w:t>
            </w:r>
          </w:p>
          <w:p w14:paraId="0B27268E" w14:textId="082107ED" w:rsidR="003819C5" w:rsidRPr="00A55085" w:rsidRDefault="003819C5" w:rsidP="00A73836">
            <w:pPr>
              <w:rPr>
                <w:iCs/>
                <w:sz w:val="20"/>
                <w:szCs w:val="20"/>
              </w:rPr>
            </w:pPr>
          </w:p>
        </w:tc>
      </w:tr>
      <w:tr w:rsidR="00071042" w:rsidRPr="00A55085" w14:paraId="0AD62E73" w14:textId="77777777" w:rsidTr="00590161">
        <w:tc>
          <w:tcPr>
            <w:tcW w:w="1696" w:type="dxa"/>
          </w:tcPr>
          <w:p w14:paraId="04A23A6B" w14:textId="02D6C2F2" w:rsidR="00071042" w:rsidRPr="00A55085" w:rsidRDefault="003819C5" w:rsidP="00A73836">
            <w:pPr>
              <w:rPr>
                <w:i/>
                <w:sz w:val="20"/>
                <w:szCs w:val="20"/>
              </w:rPr>
            </w:pPr>
            <w:r w:rsidRPr="00A55085">
              <w:rPr>
                <w:i/>
                <w:sz w:val="20"/>
                <w:szCs w:val="20"/>
              </w:rPr>
              <w:t>Minimum (“min”)</w:t>
            </w:r>
          </w:p>
        </w:tc>
        <w:tc>
          <w:tcPr>
            <w:tcW w:w="3660" w:type="dxa"/>
          </w:tcPr>
          <w:p w14:paraId="5EA7D8D6" w14:textId="193EB96D" w:rsidR="00071042" w:rsidRPr="00A55085" w:rsidRDefault="00C2631A" w:rsidP="00A73836">
            <w:pPr>
              <w:rPr>
                <w:iCs/>
                <w:sz w:val="20"/>
                <w:szCs w:val="20"/>
              </w:rPr>
            </w:pPr>
            <w:r w:rsidRPr="00A55085">
              <w:rPr>
                <w:sz w:val="20"/>
                <w:szCs w:val="20"/>
              </w:rPr>
              <w:t>F</w:t>
            </w:r>
            <w:r w:rsidR="003819C5" w:rsidRPr="00A55085">
              <w:rPr>
                <w:sz w:val="20"/>
                <w:szCs w:val="20"/>
              </w:rPr>
              <w:t xml:space="preserve">or each fleet, fishing in </w:t>
            </w:r>
            <w:r w:rsidRPr="00A55085">
              <w:rPr>
                <w:sz w:val="20"/>
                <w:szCs w:val="20"/>
              </w:rPr>
              <w:t xml:space="preserve">the </w:t>
            </w:r>
            <w:r w:rsidR="00590161" w:rsidRPr="00A55085">
              <w:rPr>
                <w:sz w:val="20"/>
                <w:szCs w:val="20"/>
              </w:rPr>
              <w:t>advice year</w:t>
            </w:r>
            <w:r w:rsidR="003819C5" w:rsidRPr="00A55085">
              <w:rPr>
                <w:sz w:val="20"/>
                <w:szCs w:val="20"/>
              </w:rPr>
              <w:t xml:space="preserve"> stops when the first stock share of that fleet has been caught</w:t>
            </w:r>
            <w:r w:rsidR="00590161" w:rsidRPr="00A55085">
              <w:rPr>
                <w:sz w:val="20"/>
                <w:szCs w:val="20"/>
              </w:rPr>
              <w:t>.</w:t>
            </w:r>
          </w:p>
        </w:tc>
        <w:tc>
          <w:tcPr>
            <w:tcW w:w="3660" w:type="dxa"/>
          </w:tcPr>
          <w:p w14:paraId="68366BE5" w14:textId="6E82FB21" w:rsidR="00071042" w:rsidRPr="00A55085" w:rsidRDefault="00590161" w:rsidP="00A73836">
            <w:pPr>
              <w:rPr>
                <w:iCs/>
                <w:sz w:val="20"/>
                <w:szCs w:val="20"/>
              </w:rPr>
            </w:pPr>
            <w:r w:rsidRPr="00A55085">
              <w:rPr>
                <w:sz w:val="20"/>
                <w:szCs w:val="20"/>
              </w:rPr>
              <w:t xml:space="preserve">This scenario is the most precautionary option and can highlight some potential “choke species” issues. This option results in the underutilization of the single-stock advice possibilities of most stocks. </w:t>
            </w:r>
          </w:p>
        </w:tc>
      </w:tr>
      <w:tr w:rsidR="00071042" w:rsidRPr="00A55085" w14:paraId="31749490" w14:textId="77777777" w:rsidTr="00590161">
        <w:tc>
          <w:tcPr>
            <w:tcW w:w="1696" w:type="dxa"/>
          </w:tcPr>
          <w:p w14:paraId="55C0A7BA" w14:textId="24D5D812" w:rsidR="00071042" w:rsidRPr="00A55085" w:rsidRDefault="003819C5" w:rsidP="00A73836">
            <w:pPr>
              <w:rPr>
                <w:i/>
                <w:sz w:val="20"/>
                <w:szCs w:val="20"/>
              </w:rPr>
            </w:pPr>
            <w:r w:rsidRPr="00A55085">
              <w:rPr>
                <w:i/>
                <w:sz w:val="20"/>
                <w:szCs w:val="20"/>
              </w:rPr>
              <w:lastRenderedPageBreak/>
              <w:t>Status quo effort (“</w:t>
            </w:r>
            <w:proofErr w:type="spellStart"/>
            <w:r w:rsidRPr="00A55085">
              <w:rPr>
                <w:i/>
                <w:sz w:val="20"/>
                <w:szCs w:val="20"/>
              </w:rPr>
              <w:t>Sq_E</w:t>
            </w:r>
            <w:proofErr w:type="spellEnd"/>
            <w:r w:rsidRPr="00A55085">
              <w:rPr>
                <w:i/>
                <w:sz w:val="20"/>
                <w:szCs w:val="20"/>
              </w:rPr>
              <w:t>”)</w:t>
            </w:r>
          </w:p>
        </w:tc>
        <w:tc>
          <w:tcPr>
            <w:tcW w:w="3660" w:type="dxa"/>
          </w:tcPr>
          <w:p w14:paraId="15AA2D22" w14:textId="77777777" w:rsidR="00071042" w:rsidRPr="00A55085" w:rsidRDefault="00590161" w:rsidP="00A73836">
            <w:pPr>
              <w:rPr>
                <w:sz w:val="20"/>
                <w:szCs w:val="20"/>
              </w:rPr>
            </w:pPr>
            <w:r w:rsidRPr="00A55085">
              <w:rPr>
                <w:sz w:val="20"/>
                <w:szCs w:val="20"/>
              </w:rPr>
              <w:t>T</w:t>
            </w:r>
            <w:r w:rsidR="003819C5" w:rsidRPr="00A55085">
              <w:rPr>
                <w:sz w:val="20"/>
                <w:szCs w:val="20"/>
              </w:rPr>
              <w:t xml:space="preserve">he effort of each fleet in </w:t>
            </w:r>
            <w:r w:rsidRPr="00A55085">
              <w:rPr>
                <w:sz w:val="20"/>
                <w:szCs w:val="20"/>
              </w:rPr>
              <w:t>the advice year</w:t>
            </w:r>
            <w:r w:rsidR="003819C5" w:rsidRPr="00A55085">
              <w:rPr>
                <w:sz w:val="20"/>
                <w:szCs w:val="20"/>
              </w:rPr>
              <w:t xml:space="preserve"> is set equal to the effort in the most recent </w:t>
            </w:r>
            <w:r w:rsidRPr="00A55085">
              <w:rPr>
                <w:sz w:val="20"/>
                <w:szCs w:val="20"/>
              </w:rPr>
              <w:t xml:space="preserve">historical period </w:t>
            </w:r>
            <w:r w:rsidR="008710FE" w:rsidRPr="00A55085">
              <w:rPr>
                <w:sz w:val="20"/>
                <w:szCs w:val="20"/>
              </w:rPr>
              <w:t>(average of last</w:t>
            </w:r>
            <w:r w:rsidRPr="00A55085">
              <w:rPr>
                <w:sz w:val="20"/>
                <w:szCs w:val="20"/>
              </w:rPr>
              <w:t xml:space="preserve"> 3 years)</w:t>
            </w:r>
            <w:r w:rsidR="003819C5" w:rsidRPr="00A55085">
              <w:rPr>
                <w:sz w:val="20"/>
                <w:szCs w:val="20"/>
              </w:rPr>
              <w:t xml:space="preserve"> for which landings and discard data are available.</w:t>
            </w:r>
          </w:p>
          <w:p w14:paraId="5AEF5C04" w14:textId="7B981D55" w:rsidR="00E564BD" w:rsidRPr="00A55085" w:rsidRDefault="00E564BD" w:rsidP="00A73836">
            <w:pPr>
              <w:rPr>
                <w:iCs/>
                <w:sz w:val="20"/>
                <w:szCs w:val="20"/>
              </w:rPr>
            </w:pPr>
          </w:p>
        </w:tc>
        <w:tc>
          <w:tcPr>
            <w:tcW w:w="3660" w:type="dxa"/>
          </w:tcPr>
          <w:p w14:paraId="2BA9F04D" w14:textId="315E6C5E" w:rsidR="00071042" w:rsidRPr="00A55085" w:rsidRDefault="00590161" w:rsidP="00A73836">
            <w:pPr>
              <w:rPr>
                <w:iCs/>
                <w:sz w:val="20"/>
                <w:szCs w:val="20"/>
              </w:rPr>
            </w:pPr>
            <w:r w:rsidRPr="00A55085">
              <w:rPr>
                <w:iCs/>
                <w:sz w:val="20"/>
                <w:szCs w:val="20"/>
              </w:rPr>
              <w:t xml:space="preserve">This scenario indicates the likely level of catch if </w:t>
            </w:r>
            <w:r w:rsidR="008710FE" w:rsidRPr="00A55085">
              <w:rPr>
                <w:iCs/>
                <w:sz w:val="20"/>
                <w:szCs w:val="20"/>
              </w:rPr>
              <w:t>there is no change to the fishing effort exerted by each fleet.</w:t>
            </w:r>
          </w:p>
        </w:tc>
      </w:tr>
      <w:tr w:rsidR="00E564BD" w:rsidRPr="00A55085" w14:paraId="76904060" w14:textId="77777777" w:rsidTr="00590161">
        <w:tc>
          <w:tcPr>
            <w:tcW w:w="1696" w:type="dxa"/>
          </w:tcPr>
          <w:p w14:paraId="4EC49C5E" w14:textId="24EF8DF7" w:rsidR="00E564BD" w:rsidRPr="00A55085" w:rsidRDefault="00E564BD" w:rsidP="00A73836">
            <w:pPr>
              <w:rPr>
                <w:i/>
                <w:sz w:val="20"/>
                <w:szCs w:val="20"/>
              </w:rPr>
            </w:pPr>
            <w:r w:rsidRPr="00A55085">
              <w:rPr>
                <w:i/>
                <w:sz w:val="20"/>
                <w:szCs w:val="20"/>
              </w:rPr>
              <w:t>Single stock (“stock”)</w:t>
            </w:r>
          </w:p>
        </w:tc>
        <w:tc>
          <w:tcPr>
            <w:tcW w:w="3660" w:type="dxa"/>
          </w:tcPr>
          <w:p w14:paraId="67AF9F82" w14:textId="1C7C0CC2" w:rsidR="00E564BD" w:rsidRPr="00A55085" w:rsidRDefault="00E564BD" w:rsidP="00A73836">
            <w:pPr>
              <w:rPr>
                <w:sz w:val="20"/>
                <w:szCs w:val="20"/>
              </w:rPr>
            </w:pPr>
            <w:r w:rsidRPr="00A55085">
              <w:rPr>
                <w:sz w:val="20"/>
                <w:szCs w:val="20"/>
              </w:rPr>
              <w:t xml:space="preserve">The effort of each fleet in the advice year corresponds to the effort needed to take their stock share of the specified “stock”, </w:t>
            </w:r>
            <w:r w:rsidRPr="00522324">
              <w:rPr>
                <w:sz w:val="20"/>
                <w:szCs w:val="20"/>
              </w:rPr>
              <w:t>regardless of other catches.</w:t>
            </w:r>
            <w:r w:rsidR="00C90762" w:rsidRPr="00522324">
              <w:rPr>
                <w:sz w:val="20"/>
                <w:szCs w:val="20"/>
              </w:rPr>
              <w:t xml:space="preserve"> If a fleet does not have any </w:t>
            </w:r>
            <w:r w:rsidR="002535A0" w:rsidRPr="00522324">
              <w:rPr>
                <w:sz w:val="20"/>
                <w:szCs w:val="20"/>
              </w:rPr>
              <w:t>fishing opportunities for the specified stock then</w:t>
            </w:r>
            <w:r w:rsidR="00522324" w:rsidRPr="00522324">
              <w:rPr>
                <w:sz w:val="20"/>
                <w:szCs w:val="20"/>
              </w:rPr>
              <w:t xml:space="preserve"> status quo effort is used</w:t>
            </w:r>
            <w:r w:rsidR="00522324">
              <w:rPr>
                <w:sz w:val="20"/>
                <w:szCs w:val="20"/>
              </w:rPr>
              <w:t>.</w:t>
            </w:r>
          </w:p>
        </w:tc>
        <w:tc>
          <w:tcPr>
            <w:tcW w:w="3660" w:type="dxa"/>
          </w:tcPr>
          <w:p w14:paraId="57872481" w14:textId="1492CA9A" w:rsidR="00E564BD" w:rsidRPr="00A55085" w:rsidRDefault="00E564BD" w:rsidP="00A73836">
            <w:pPr>
              <w:rPr>
                <w:iCs/>
                <w:sz w:val="20"/>
                <w:szCs w:val="20"/>
              </w:rPr>
            </w:pPr>
            <w:r w:rsidRPr="00A55085">
              <w:rPr>
                <w:iCs/>
                <w:sz w:val="20"/>
                <w:szCs w:val="20"/>
              </w:rPr>
              <w:t xml:space="preserve">This scenario indicates the likely level of catch for other stocks if the single stock advice for the stock of interest is fully taken. </w:t>
            </w:r>
          </w:p>
        </w:tc>
      </w:tr>
      <w:tr w:rsidR="00071042" w:rsidRPr="00A55085" w14:paraId="0C421534" w14:textId="77777777" w:rsidTr="00590161">
        <w:tc>
          <w:tcPr>
            <w:tcW w:w="1696" w:type="dxa"/>
          </w:tcPr>
          <w:p w14:paraId="607422F0" w14:textId="47D74A58" w:rsidR="00071042" w:rsidRPr="00AB1D68" w:rsidRDefault="003819C5" w:rsidP="00A73836">
            <w:pPr>
              <w:rPr>
                <w:i/>
                <w:sz w:val="20"/>
                <w:szCs w:val="20"/>
              </w:rPr>
            </w:pPr>
            <w:del w:id="64" w:author="Marc Taylor" w:date="2023-09-20T10:29:00Z">
              <w:r w:rsidRPr="00AB1D68" w:rsidDel="00187308">
                <w:rPr>
                  <w:i/>
                  <w:sz w:val="20"/>
                  <w:szCs w:val="20"/>
                </w:rPr>
                <w:delText>Range</w:delText>
              </w:r>
            </w:del>
            <w:ins w:id="65" w:author="Marc Taylor" w:date="2023-09-20T10:29:00Z">
              <w:r w:rsidR="00187308">
                <w:rPr>
                  <w:i/>
                  <w:sz w:val="20"/>
                  <w:szCs w:val="20"/>
                </w:rPr>
                <w:t>Pretty good yield</w:t>
              </w:r>
              <w:r w:rsidR="00187308">
                <w:rPr>
                  <w:i/>
                  <w:sz w:val="20"/>
                  <w:szCs w:val="20"/>
                </w:rPr>
                <w:t xml:space="preserve"> </w:t>
              </w:r>
            </w:ins>
            <w:ins w:id="66" w:author="Marc Taylor" w:date="2023-09-20T10:27:00Z">
              <w:r w:rsidR="00187308">
                <w:rPr>
                  <w:i/>
                  <w:sz w:val="20"/>
                  <w:szCs w:val="20"/>
                </w:rPr>
                <w:t>(“</w:t>
              </w:r>
              <w:proofErr w:type="spellStart"/>
              <w:r w:rsidR="00187308">
                <w:rPr>
                  <w:i/>
                  <w:sz w:val="20"/>
                  <w:szCs w:val="20"/>
                </w:rPr>
                <w:t>pgy</w:t>
              </w:r>
              <w:proofErr w:type="spellEnd"/>
              <w:r w:rsidR="00187308">
                <w:rPr>
                  <w:i/>
                  <w:sz w:val="20"/>
                  <w:szCs w:val="20"/>
                </w:rPr>
                <w:t>”)</w:t>
              </w:r>
            </w:ins>
          </w:p>
        </w:tc>
        <w:tc>
          <w:tcPr>
            <w:tcW w:w="3660" w:type="dxa"/>
          </w:tcPr>
          <w:p w14:paraId="626D4E17" w14:textId="048A34B7" w:rsidR="00071042" w:rsidRPr="00AB1D68" w:rsidRDefault="00187308" w:rsidP="00A73836">
            <w:pPr>
              <w:rPr>
                <w:iCs/>
                <w:sz w:val="20"/>
                <w:szCs w:val="20"/>
              </w:rPr>
            </w:pPr>
            <w:ins w:id="67" w:author="Marc Taylor" w:date="2023-09-20T10:27:00Z">
              <w:r>
                <w:rPr>
                  <w:iCs/>
                  <w:sz w:val="20"/>
                  <w:szCs w:val="20"/>
                </w:rPr>
                <w:t xml:space="preserve">The scenario is similar to that of the “min”, but uses the </w:t>
              </w:r>
              <w:proofErr w:type="spellStart"/>
              <w:r>
                <w:rPr>
                  <w:iCs/>
                  <w:sz w:val="20"/>
                  <w:szCs w:val="20"/>
                </w:rPr>
                <w:t>Fmsy</w:t>
              </w:r>
            </w:ins>
            <w:ins w:id="68" w:author="Marc Taylor" w:date="2023-09-20T10:28:00Z">
              <w:r>
                <w:rPr>
                  <w:iCs/>
                  <w:sz w:val="20"/>
                  <w:szCs w:val="20"/>
                  <w:vertAlign w:val="subscript"/>
                </w:rPr>
                <w:t>upper</w:t>
              </w:r>
              <w:proofErr w:type="spellEnd"/>
              <w:r>
                <w:rPr>
                  <w:iCs/>
                  <w:sz w:val="20"/>
                  <w:szCs w:val="20"/>
                </w:rPr>
                <w:t xml:space="preserve"> associated advice</w:t>
              </w:r>
            </w:ins>
            <w:ins w:id="69" w:author="Marc Taylor" w:date="2023-09-20T10:34:00Z">
              <w:r>
                <w:rPr>
                  <w:iCs/>
                  <w:sz w:val="20"/>
                  <w:szCs w:val="20"/>
                </w:rPr>
                <w:t xml:space="preserve">. </w:t>
              </w:r>
              <w:proofErr w:type="spellStart"/>
              <w:r>
                <w:rPr>
                  <w:iCs/>
                  <w:sz w:val="20"/>
                  <w:szCs w:val="20"/>
                </w:rPr>
                <w:t>Fmsy</w:t>
              </w:r>
              <w:r>
                <w:rPr>
                  <w:iCs/>
                  <w:sz w:val="20"/>
                  <w:szCs w:val="20"/>
                  <w:vertAlign w:val="subscript"/>
                </w:rPr>
                <w:t>upper</w:t>
              </w:r>
              <w:proofErr w:type="spellEnd"/>
              <w:r>
                <w:rPr>
                  <w:iCs/>
                  <w:sz w:val="20"/>
                  <w:szCs w:val="20"/>
                </w:rPr>
                <w:t xml:space="preserve"> </w:t>
              </w:r>
            </w:ins>
            <w:ins w:id="70" w:author="Marc Taylor" w:date="2023-09-20T10:35:00Z">
              <w:r>
                <w:rPr>
                  <w:iCs/>
                  <w:sz w:val="20"/>
                  <w:szCs w:val="20"/>
                </w:rPr>
                <w:t>is not defined for all stocks, and is only presented as a catch option when the stock is shown</w:t>
              </w:r>
            </w:ins>
            <w:ins w:id="71" w:author="Marc Taylor" w:date="2023-09-20T10:36:00Z">
              <w:r>
                <w:rPr>
                  <w:iCs/>
                  <w:sz w:val="20"/>
                  <w:szCs w:val="20"/>
                </w:rPr>
                <w:t xml:space="preserve"> to be in good status; i.e.  when</w:t>
              </w:r>
            </w:ins>
            <w:ins w:id="72" w:author="Marc Taylor" w:date="2023-09-20T10:34:00Z">
              <w:r>
                <w:rPr>
                  <w:iCs/>
                  <w:sz w:val="20"/>
                  <w:szCs w:val="20"/>
                </w:rPr>
                <w:t xml:space="preserve"> SSB &gt; </w:t>
              </w:r>
              <w:proofErr w:type="spellStart"/>
              <w:r>
                <w:rPr>
                  <w:iCs/>
                  <w:sz w:val="20"/>
                  <w:szCs w:val="20"/>
                </w:rPr>
                <w:t>B</w:t>
              </w:r>
              <w:r w:rsidRPr="00187308">
                <w:rPr>
                  <w:iCs/>
                  <w:sz w:val="20"/>
                  <w:szCs w:val="20"/>
                  <w:vertAlign w:val="subscript"/>
                  <w:rPrChange w:id="73" w:author="Marc Taylor" w:date="2023-09-20T10:36:00Z">
                    <w:rPr>
                      <w:iCs/>
                      <w:sz w:val="20"/>
                      <w:szCs w:val="20"/>
                    </w:rPr>
                  </w:rPrChange>
                </w:rPr>
                <w:t>trigger</w:t>
              </w:r>
            </w:ins>
            <w:proofErr w:type="spellEnd"/>
            <w:ins w:id="74" w:author="Marc Taylor" w:date="2023-09-20T10:29:00Z">
              <w:r>
                <w:rPr>
                  <w:iCs/>
                  <w:sz w:val="20"/>
                  <w:szCs w:val="20"/>
                </w:rPr>
                <w:t xml:space="preserve">. </w:t>
              </w:r>
            </w:ins>
            <w:ins w:id="75" w:author="Marc Taylor" w:date="2023-09-20T10:28:00Z">
              <w:r>
                <w:rPr>
                  <w:iCs/>
                  <w:sz w:val="20"/>
                  <w:szCs w:val="20"/>
                </w:rPr>
                <w:t xml:space="preserve"> </w:t>
              </w:r>
            </w:ins>
            <w:del w:id="76" w:author="Marc Taylor" w:date="2023-09-20T10:26:00Z">
              <w:r w:rsidR="008710FE" w:rsidRPr="00AB1D68" w:rsidDel="00AC5D5B">
                <w:rPr>
                  <w:iCs/>
                  <w:sz w:val="20"/>
                  <w:szCs w:val="20"/>
                </w:rPr>
                <w:delText>…</w:delText>
              </w:r>
            </w:del>
          </w:p>
        </w:tc>
        <w:tc>
          <w:tcPr>
            <w:tcW w:w="3660" w:type="dxa"/>
          </w:tcPr>
          <w:p w14:paraId="1659C0B1" w14:textId="1CCD0D21" w:rsidR="00071042" w:rsidRPr="00AB1D68" w:rsidRDefault="009C165C" w:rsidP="00A73836">
            <w:pPr>
              <w:rPr>
                <w:iCs/>
                <w:sz w:val="20"/>
                <w:szCs w:val="20"/>
              </w:rPr>
            </w:pPr>
            <w:ins w:id="77" w:author="Marc Taylor" w:date="2023-09-20T10:38:00Z">
              <w:r>
                <w:rPr>
                  <w:iCs/>
                  <w:sz w:val="20"/>
                  <w:szCs w:val="20"/>
                </w:rPr>
                <w:t>The higher catch</w:t>
              </w:r>
            </w:ins>
            <w:ins w:id="78" w:author="Marc Taylor" w:date="2023-09-20T10:37:00Z">
              <w:r>
                <w:rPr>
                  <w:iCs/>
                  <w:sz w:val="20"/>
                  <w:szCs w:val="20"/>
                </w:rPr>
                <w:t xml:space="preserve"> </w:t>
              </w:r>
            </w:ins>
            <w:ins w:id="79" w:author="Marc Taylor" w:date="2023-09-20T10:38:00Z">
              <w:r>
                <w:rPr>
                  <w:iCs/>
                  <w:sz w:val="20"/>
                  <w:szCs w:val="20"/>
                </w:rPr>
                <w:t xml:space="preserve">advice associated with the </w:t>
              </w:r>
            </w:ins>
            <w:ins w:id="80" w:author="Marc Taylor" w:date="2023-09-20T10:37:00Z">
              <w:r>
                <w:rPr>
                  <w:iCs/>
                  <w:sz w:val="20"/>
                  <w:szCs w:val="20"/>
                </w:rPr>
                <w:t xml:space="preserve">upper range of </w:t>
              </w:r>
              <w:proofErr w:type="spellStart"/>
              <w:r>
                <w:rPr>
                  <w:iCs/>
                  <w:sz w:val="20"/>
                  <w:szCs w:val="20"/>
                </w:rPr>
                <w:t>Fmsy</w:t>
              </w:r>
              <w:proofErr w:type="spellEnd"/>
              <w:r>
                <w:rPr>
                  <w:iCs/>
                  <w:sz w:val="20"/>
                  <w:szCs w:val="20"/>
                </w:rPr>
                <w:t xml:space="preserve"> reference points </w:t>
              </w:r>
            </w:ins>
            <w:ins w:id="81" w:author="Marc Taylor" w:date="2023-09-20T10:38:00Z">
              <w:r>
                <w:rPr>
                  <w:iCs/>
                  <w:sz w:val="20"/>
                  <w:szCs w:val="20"/>
                </w:rPr>
                <w:t xml:space="preserve">may </w:t>
              </w:r>
            </w:ins>
            <w:ins w:id="82" w:author="Marc Taylor" w:date="2023-09-20T10:39:00Z">
              <w:r>
                <w:rPr>
                  <w:iCs/>
                  <w:sz w:val="20"/>
                  <w:szCs w:val="20"/>
                </w:rPr>
                <w:t xml:space="preserve">reduce </w:t>
              </w:r>
            </w:ins>
            <w:ins w:id="83" w:author="Marc Taylor" w:date="2023-09-20T10:38:00Z">
              <w:r>
                <w:rPr>
                  <w:iCs/>
                  <w:sz w:val="20"/>
                  <w:szCs w:val="20"/>
                </w:rPr>
                <w:t>choking</w:t>
              </w:r>
            </w:ins>
            <w:ins w:id="84" w:author="Marc Taylor" w:date="2023-09-20T10:39:00Z">
              <w:r>
                <w:rPr>
                  <w:iCs/>
                  <w:sz w:val="20"/>
                  <w:szCs w:val="20"/>
                </w:rPr>
                <w:t xml:space="preserve"> behaviour in mixed fisheries</w:t>
              </w:r>
            </w:ins>
            <w:ins w:id="85" w:author="Marc Taylor" w:date="2023-09-20T10:40:00Z">
              <w:r>
                <w:rPr>
                  <w:iCs/>
                  <w:sz w:val="20"/>
                  <w:szCs w:val="20"/>
                </w:rPr>
                <w:t xml:space="preserve"> and </w:t>
              </w:r>
            </w:ins>
            <w:ins w:id="86" w:author="Marc Taylor" w:date="2023-09-20T10:41:00Z">
              <w:r>
                <w:rPr>
                  <w:iCs/>
                  <w:sz w:val="20"/>
                  <w:szCs w:val="20"/>
                </w:rPr>
                <w:t>increase</w:t>
              </w:r>
            </w:ins>
            <w:ins w:id="87" w:author="Marc Taylor" w:date="2023-09-20T10:40:00Z">
              <w:r>
                <w:rPr>
                  <w:iCs/>
                  <w:sz w:val="20"/>
                  <w:szCs w:val="20"/>
                </w:rPr>
                <w:t xml:space="preserve"> overall quota uptake</w:t>
              </w:r>
            </w:ins>
            <w:ins w:id="88" w:author="Marc Taylor" w:date="2023-09-20T10:41:00Z">
              <w:r>
                <w:rPr>
                  <w:iCs/>
                  <w:sz w:val="20"/>
                  <w:szCs w:val="20"/>
                </w:rPr>
                <w:t xml:space="preserve">. </w:t>
              </w:r>
            </w:ins>
            <w:del w:id="89" w:author="Marc Taylor" w:date="2023-09-20T10:36:00Z">
              <w:r w:rsidR="008710FE" w:rsidRPr="00AB1D68" w:rsidDel="00187308">
                <w:rPr>
                  <w:iCs/>
                  <w:sz w:val="20"/>
                  <w:szCs w:val="20"/>
                </w:rPr>
                <w:delText>…</w:delText>
              </w:r>
            </w:del>
          </w:p>
        </w:tc>
      </w:tr>
    </w:tbl>
    <w:p w14:paraId="3E48B8E5" w14:textId="77777777" w:rsidR="00AB1D68" w:rsidRDefault="00AB1D68" w:rsidP="00C90762">
      <w:pPr>
        <w:rPr>
          <w:i/>
          <w:iCs/>
          <w:color w:val="ED7D31" w:themeColor="accent2"/>
        </w:rPr>
      </w:pPr>
    </w:p>
    <w:p w14:paraId="246F04AB" w14:textId="6DBEE3E8" w:rsidR="00C90762" w:rsidRPr="00AB1D68" w:rsidRDefault="00C90762" w:rsidP="00C90762">
      <w:pPr>
        <w:rPr>
          <w:i/>
          <w:iCs/>
        </w:rPr>
      </w:pPr>
      <w:r w:rsidRPr="00AB1D68">
        <w:rPr>
          <w:i/>
          <w:iCs/>
        </w:rPr>
        <w:t>Development</w:t>
      </w:r>
      <w:r w:rsidR="00AB1D68" w:rsidRPr="00AB1D68">
        <w:rPr>
          <w:i/>
          <w:iCs/>
        </w:rPr>
        <w:t xml:space="preserve"> for best practice</w:t>
      </w:r>
      <w:r w:rsidRPr="00AB1D68">
        <w:rPr>
          <w:i/>
          <w:iCs/>
        </w:rPr>
        <w:t>:</w:t>
      </w:r>
    </w:p>
    <w:p w14:paraId="4E29D700" w14:textId="1CF7BFFB" w:rsidR="00AB1D68" w:rsidRPr="00AB1D68" w:rsidRDefault="00AB1D68" w:rsidP="00AB1D68">
      <w:pPr>
        <w:pStyle w:val="Listenabsatz"/>
        <w:numPr>
          <w:ilvl w:val="0"/>
          <w:numId w:val="15"/>
        </w:numPr>
        <w:rPr>
          <w:i/>
          <w:iCs/>
        </w:rPr>
      </w:pPr>
      <w:r w:rsidRPr="00AB1D68">
        <w:rPr>
          <w:i/>
        </w:rPr>
        <w:t xml:space="preserve">Refine and implement a Range/Min scenario across all </w:t>
      </w:r>
      <w:r>
        <w:rPr>
          <w:i/>
        </w:rPr>
        <w:t>ecoregions.</w:t>
      </w:r>
    </w:p>
    <w:p w14:paraId="678CD42D" w14:textId="12FAEE6B" w:rsidR="00AB1D68" w:rsidRPr="00AB1D68" w:rsidRDefault="00AB1D68" w:rsidP="00AB1D68">
      <w:pPr>
        <w:pStyle w:val="Listenabsatz"/>
        <w:numPr>
          <w:ilvl w:val="0"/>
          <w:numId w:val="15"/>
        </w:numPr>
        <w:rPr>
          <w:i/>
          <w:iCs/>
        </w:rPr>
      </w:pPr>
      <w:r>
        <w:rPr>
          <w:i/>
        </w:rPr>
        <w:t>Implement a consistent approach to the effort assumption for fleets that do not have any fishing opportunities for the stock specified in the single stock focussed scenario.</w:t>
      </w:r>
    </w:p>
    <w:p w14:paraId="4AA97992" w14:textId="6D320397" w:rsidR="00C90762" w:rsidRPr="00AB1D68" w:rsidRDefault="00C90762" w:rsidP="00853401">
      <w:pPr>
        <w:pStyle w:val="Listenabsatz"/>
        <w:numPr>
          <w:ilvl w:val="0"/>
          <w:numId w:val="15"/>
        </w:numPr>
        <w:rPr>
          <w:i/>
          <w:iCs/>
        </w:rPr>
      </w:pPr>
      <w:r w:rsidRPr="00AB1D68">
        <w:rPr>
          <w:i/>
          <w:iCs/>
        </w:rPr>
        <w:t xml:space="preserve">Define a best practice approach for </w:t>
      </w:r>
      <w:r w:rsidR="00AB1D68" w:rsidRPr="00AB1D68">
        <w:rPr>
          <w:i/>
          <w:iCs/>
        </w:rPr>
        <w:t xml:space="preserve">deciding on which </w:t>
      </w:r>
      <w:r w:rsidRPr="00AB1D68">
        <w:rPr>
          <w:i/>
          <w:iCs/>
        </w:rPr>
        <w:t>single-stock-focussed scenario</w:t>
      </w:r>
      <w:r w:rsidR="00AB1D68" w:rsidRPr="00AB1D68">
        <w:rPr>
          <w:i/>
          <w:iCs/>
        </w:rPr>
        <w:t>s should be included in the advice sheet.</w:t>
      </w:r>
    </w:p>
    <w:p w14:paraId="3EA90855" w14:textId="6BBC72DB" w:rsidR="00593FE6" w:rsidRPr="00AB1D68" w:rsidRDefault="00593FE6" w:rsidP="00853401">
      <w:pPr>
        <w:pStyle w:val="Listenabsatz"/>
        <w:numPr>
          <w:ilvl w:val="0"/>
          <w:numId w:val="15"/>
        </w:numPr>
        <w:rPr>
          <w:i/>
          <w:iCs/>
        </w:rPr>
      </w:pPr>
      <w:r w:rsidRPr="00AB1D68">
        <w:rPr>
          <w:i/>
          <w:iCs/>
        </w:rPr>
        <w:t>Define a process for running other scenarios of interest (</w:t>
      </w:r>
      <w:r w:rsidR="00AB1D68" w:rsidRPr="00AB1D68">
        <w:rPr>
          <w:i/>
          <w:iCs/>
        </w:rPr>
        <w:t xml:space="preserve">e.g. </w:t>
      </w:r>
      <w:proofErr w:type="spellStart"/>
      <w:r w:rsidRPr="00AB1D68">
        <w:rPr>
          <w:i/>
          <w:iCs/>
        </w:rPr>
        <w:t>Feco</w:t>
      </w:r>
      <w:proofErr w:type="spellEnd"/>
      <w:r w:rsidR="00AB1D68" w:rsidRPr="00AB1D68">
        <w:rPr>
          <w:i/>
          <w:iCs/>
        </w:rPr>
        <w:t>, intermediate scenarios for zero-advice/vulnerable stocks)</w:t>
      </w:r>
    </w:p>
    <w:p w14:paraId="3FD86259" w14:textId="711DDD07" w:rsidR="00BD3C4C" w:rsidRPr="00C90762" w:rsidRDefault="00BD3C4C" w:rsidP="002641C4">
      <w:pPr>
        <w:pStyle w:val="berschrift2"/>
      </w:pPr>
      <w:bookmarkStart w:id="90" w:name="_Toc131680418"/>
      <w:bookmarkStart w:id="91" w:name="_Toc136529481"/>
      <w:r w:rsidRPr="00C90762">
        <w:t>Q</w:t>
      </w:r>
      <w:r w:rsidR="00C90762" w:rsidRPr="00C90762">
        <w:t>uality</w:t>
      </w:r>
      <w:r w:rsidRPr="00C90762">
        <w:t xml:space="preserve"> checks and diagnostics</w:t>
      </w:r>
      <w:bookmarkEnd w:id="90"/>
      <w:bookmarkEnd w:id="91"/>
    </w:p>
    <w:p w14:paraId="6A642D99" w14:textId="16B8A7DC" w:rsidR="002641C4" w:rsidRPr="006D5D4B" w:rsidRDefault="002641C4" w:rsidP="002641C4">
      <w:pPr>
        <w:pStyle w:val="Listenabsatz"/>
        <w:numPr>
          <w:ilvl w:val="0"/>
          <w:numId w:val="2"/>
        </w:numPr>
      </w:pPr>
      <w:r>
        <w:t>Baseline scenario: c</w:t>
      </w:r>
      <w:r w:rsidRPr="006D5D4B">
        <w:t xml:space="preserve">ompare intermediate and advice year results: SSB, F, catch, landings, discards. Investigate discrepancies. Target tolerance is 5%, but within 10% is acceptable if there is a clear explanation for the discrepancy. </w:t>
      </w:r>
    </w:p>
    <w:p w14:paraId="041A6EE6" w14:textId="7AE92E7B" w:rsidR="007C69BF" w:rsidRPr="00C90762" w:rsidRDefault="002641C4" w:rsidP="002641C4">
      <w:pPr>
        <w:pStyle w:val="Listenabsatz"/>
        <w:numPr>
          <w:ilvl w:val="0"/>
          <w:numId w:val="2"/>
        </w:numPr>
      </w:pPr>
      <w:r>
        <w:t>Mixed fisheries scenarios: c</w:t>
      </w:r>
      <w:r w:rsidR="007C69BF" w:rsidRPr="00C90762">
        <w:t>ompare intermediate year results: SSB, F, catch, landings, discards</w:t>
      </w:r>
      <w:r w:rsidR="00C90762" w:rsidRPr="00C90762">
        <w:t xml:space="preserve"> to single stock advice values</w:t>
      </w:r>
      <w:r w:rsidR="00F051CC">
        <w:t>.</w:t>
      </w:r>
    </w:p>
    <w:p w14:paraId="39F85197" w14:textId="4624554C" w:rsidR="00BD3C4C" w:rsidRDefault="002641C4" w:rsidP="007C0A7E">
      <w:pPr>
        <w:pStyle w:val="Listenabsatz"/>
        <w:numPr>
          <w:ilvl w:val="0"/>
          <w:numId w:val="2"/>
        </w:numPr>
      </w:pPr>
      <w:r>
        <w:t>Mixed fisheries scenarios: c</w:t>
      </w:r>
      <w:r w:rsidR="007C69BF" w:rsidRPr="00C90762">
        <w:t>ompare intermediate year assumed catches to actual catches (retrospective comparison)</w:t>
      </w:r>
      <w:r w:rsidR="00F051CC">
        <w:t>.</w:t>
      </w:r>
    </w:p>
    <w:p w14:paraId="63F2B079" w14:textId="164851F9" w:rsidR="005348C8" w:rsidRDefault="005348C8" w:rsidP="005348C8"/>
    <w:p w14:paraId="397F3CB7" w14:textId="77777777" w:rsidR="005348C8" w:rsidRDefault="005348C8" w:rsidP="005348C8">
      <w:pPr>
        <w:sectPr w:rsidR="005348C8">
          <w:pgSz w:w="11906" w:h="16838"/>
          <w:pgMar w:top="1440" w:right="1440" w:bottom="1440" w:left="1440" w:header="708" w:footer="708" w:gutter="0"/>
          <w:cols w:space="708"/>
          <w:docGrid w:linePitch="360"/>
        </w:sectPr>
      </w:pPr>
    </w:p>
    <w:p w14:paraId="6F7D6B03" w14:textId="2DE4068C" w:rsidR="005348C8" w:rsidRDefault="005348C8" w:rsidP="005348C8">
      <w:pPr>
        <w:pStyle w:val="berschrift1"/>
      </w:pPr>
      <w:r>
        <w:lastRenderedPageBreak/>
        <w:t>Annex 1</w:t>
      </w:r>
    </w:p>
    <w:tbl>
      <w:tblPr>
        <w:tblStyle w:val="Tabellenraster"/>
        <w:tblpPr w:leftFromText="180" w:rightFromText="180" w:vertAnchor="page" w:horzAnchor="margin" w:tblpY="2518"/>
        <w:tblW w:w="13948" w:type="dxa"/>
        <w:tblLook w:val="04A0" w:firstRow="1" w:lastRow="0" w:firstColumn="1" w:lastColumn="0" w:noHBand="0" w:noVBand="1"/>
      </w:tblPr>
      <w:tblGrid>
        <w:gridCol w:w="1271"/>
        <w:gridCol w:w="3119"/>
        <w:gridCol w:w="3260"/>
        <w:gridCol w:w="2693"/>
        <w:gridCol w:w="3605"/>
      </w:tblGrid>
      <w:tr w:rsidR="001308D9" w:rsidRPr="001308D9" w14:paraId="7B879D09" w14:textId="77777777" w:rsidTr="001308D9">
        <w:tc>
          <w:tcPr>
            <w:tcW w:w="1271" w:type="dxa"/>
            <w:tcBorders>
              <w:top w:val="single" w:sz="4" w:space="0" w:color="auto"/>
              <w:left w:val="single" w:sz="4" w:space="0" w:color="auto"/>
              <w:bottom w:val="single" w:sz="4" w:space="0" w:color="auto"/>
              <w:right w:val="single" w:sz="4" w:space="0" w:color="auto"/>
            </w:tcBorders>
            <w:hideMark/>
          </w:tcPr>
          <w:p w14:paraId="6DC0F768" w14:textId="77777777" w:rsidR="001308D9" w:rsidRPr="001308D9" w:rsidRDefault="001308D9" w:rsidP="001308D9">
            <w:pPr>
              <w:jc w:val="right"/>
              <w:rPr>
                <w:rFonts w:cstheme="minorBidi"/>
                <w:b/>
                <w:bCs/>
                <w:i/>
                <w:iCs/>
                <w:sz w:val="18"/>
                <w:szCs w:val="18"/>
              </w:rPr>
            </w:pPr>
            <w:r w:rsidRPr="001308D9">
              <w:rPr>
                <w:b/>
                <w:bCs/>
                <w:i/>
                <w:iCs/>
                <w:sz w:val="18"/>
                <w:szCs w:val="18"/>
              </w:rPr>
              <w:t>Options</w:t>
            </w:r>
          </w:p>
        </w:tc>
        <w:tc>
          <w:tcPr>
            <w:tcW w:w="3119" w:type="dxa"/>
            <w:tcBorders>
              <w:top w:val="single" w:sz="4" w:space="0" w:color="auto"/>
              <w:left w:val="single" w:sz="4" w:space="0" w:color="auto"/>
              <w:bottom w:val="single" w:sz="4" w:space="0" w:color="auto"/>
              <w:right w:val="single" w:sz="4" w:space="0" w:color="auto"/>
            </w:tcBorders>
            <w:hideMark/>
          </w:tcPr>
          <w:p w14:paraId="1EE03304" w14:textId="77777777" w:rsidR="001308D9" w:rsidRPr="001308D9" w:rsidRDefault="001308D9" w:rsidP="001308D9">
            <w:pPr>
              <w:rPr>
                <w:b/>
                <w:bCs/>
                <w:sz w:val="18"/>
                <w:szCs w:val="18"/>
              </w:rPr>
            </w:pPr>
            <w:r w:rsidRPr="001308D9">
              <w:rPr>
                <w:b/>
                <w:bCs/>
                <w:sz w:val="18"/>
                <w:szCs w:val="18"/>
              </w:rPr>
              <w:t>(a) Only those stocks with full age-based assessments and forecast methods or an absolute abundance estimate</w:t>
            </w:r>
          </w:p>
        </w:tc>
        <w:tc>
          <w:tcPr>
            <w:tcW w:w="3260" w:type="dxa"/>
            <w:tcBorders>
              <w:top w:val="single" w:sz="4" w:space="0" w:color="auto"/>
              <w:left w:val="single" w:sz="4" w:space="0" w:color="auto"/>
              <w:bottom w:val="single" w:sz="4" w:space="0" w:color="auto"/>
              <w:right w:val="single" w:sz="4" w:space="0" w:color="auto"/>
            </w:tcBorders>
            <w:hideMark/>
          </w:tcPr>
          <w:p w14:paraId="1A11D907" w14:textId="77777777" w:rsidR="001308D9" w:rsidRPr="001308D9" w:rsidRDefault="001308D9" w:rsidP="001308D9">
            <w:pPr>
              <w:rPr>
                <w:b/>
                <w:bCs/>
                <w:sz w:val="18"/>
                <w:szCs w:val="18"/>
              </w:rPr>
            </w:pPr>
            <w:r w:rsidRPr="001308D9">
              <w:rPr>
                <w:b/>
                <w:bCs/>
                <w:sz w:val="18"/>
                <w:szCs w:val="18"/>
              </w:rPr>
              <w:t>(b) Also includes stocks with biomass-dynamics methods</w:t>
            </w:r>
          </w:p>
        </w:tc>
        <w:tc>
          <w:tcPr>
            <w:tcW w:w="2693" w:type="dxa"/>
            <w:tcBorders>
              <w:top w:val="single" w:sz="4" w:space="0" w:color="auto"/>
              <w:left w:val="single" w:sz="4" w:space="0" w:color="auto"/>
              <w:bottom w:val="single" w:sz="4" w:space="0" w:color="auto"/>
              <w:right w:val="single" w:sz="4" w:space="0" w:color="auto"/>
            </w:tcBorders>
            <w:hideMark/>
          </w:tcPr>
          <w:p w14:paraId="39BF9A57" w14:textId="77777777" w:rsidR="001308D9" w:rsidRPr="001308D9" w:rsidRDefault="001308D9" w:rsidP="001308D9">
            <w:pPr>
              <w:rPr>
                <w:b/>
                <w:bCs/>
                <w:sz w:val="18"/>
                <w:szCs w:val="18"/>
              </w:rPr>
            </w:pPr>
            <w:r w:rsidRPr="001308D9">
              <w:rPr>
                <w:b/>
                <w:bCs/>
                <w:sz w:val="18"/>
                <w:szCs w:val="18"/>
              </w:rPr>
              <w:t>(c) Include TAC stocks, even where no analytical population model available.</w:t>
            </w:r>
          </w:p>
        </w:tc>
        <w:tc>
          <w:tcPr>
            <w:tcW w:w="3605" w:type="dxa"/>
            <w:tcBorders>
              <w:top w:val="single" w:sz="4" w:space="0" w:color="auto"/>
              <w:left w:val="single" w:sz="4" w:space="0" w:color="auto"/>
              <w:bottom w:val="single" w:sz="4" w:space="0" w:color="auto"/>
              <w:right w:val="single" w:sz="4" w:space="0" w:color="auto"/>
            </w:tcBorders>
            <w:hideMark/>
          </w:tcPr>
          <w:p w14:paraId="0690C94F" w14:textId="77777777" w:rsidR="001308D9" w:rsidRPr="001308D9" w:rsidRDefault="001308D9" w:rsidP="001308D9">
            <w:pPr>
              <w:rPr>
                <w:b/>
                <w:bCs/>
                <w:sz w:val="18"/>
                <w:szCs w:val="18"/>
              </w:rPr>
            </w:pPr>
            <w:r w:rsidRPr="001308D9">
              <w:rPr>
                <w:b/>
                <w:bCs/>
                <w:sz w:val="18"/>
                <w:szCs w:val="18"/>
              </w:rPr>
              <w:t>(d) Include all stocks, even non-quota.</w:t>
            </w:r>
          </w:p>
        </w:tc>
      </w:tr>
      <w:tr w:rsidR="001308D9" w:rsidRPr="001308D9" w14:paraId="17654796" w14:textId="77777777" w:rsidTr="001308D9">
        <w:tc>
          <w:tcPr>
            <w:tcW w:w="1271" w:type="dxa"/>
            <w:tcBorders>
              <w:top w:val="single" w:sz="4" w:space="0" w:color="auto"/>
              <w:left w:val="single" w:sz="4" w:space="0" w:color="auto"/>
              <w:bottom w:val="single" w:sz="4" w:space="0" w:color="auto"/>
              <w:right w:val="single" w:sz="4" w:space="0" w:color="auto"/>
            </w:tcBorders>
            <w:hideMark/>
          </w:tcPr>
          <w:p w14:paraId="1CA04B19" w14:textId="77777777" w:rsidR="001308D9" w:rsidRPr="001308D9" w:rsidRDefault="001308D9" w:rsidP="001308D9">
            <w:pPr>
              <w:rPr>
                <w:i/>
                <w:iCs/>
                <w:sz w:val="18"/>
                <w:szCs w:val="18"/>
              </w:rPr>
            </w:pPr>
            <w:r w:rsidRPr="001308D9">
              <w:rPr>
                <w:i/>
                <w:iCs/>
                <w:sz w:val="18"/>
                <w:szCs w:val="18"/>
              </w:rPr>
              <w:t>Description</w:t>
            </w:r>
          </w:p>
        </w:tc>
        <w:tc>
          <w:tcPr>
            <w:tcW w:w="3119" w:type="dxa"/>
            <w:tcBorders>
              <w:top w:val="single" w:sz="4" w:space="0" w:color="auto"/>
              <w:left w:val="single" w:sz="4" w:space="0" w:color="auto"/>
              <w:bottom w:val="single" w:sz="4" w:space="0" w:color="auto"/>
              <w:right w:val="single" w:sz="4" w:space="0" w:color="auto"/>
            </w:tcBorders>
            <w:hideMark/>
          </w:tcPr>
          <w:p w14:paraId="4C6DB60E" w14:textId="77777777" w:rsidR="001308D9" w:rsidRPr="001308D9" w:rsidRDefault="001308D9" w:rsidP="001308D9">
            <w:pPr>
              <w:rPr>
                <w:sz w:val="18"/>
                <w:szCs w:val="18"/>
              </w:rPr>
            </w:pPr>
            <w:r w:rsidRPr="001308D9">
              <w:rPr>
                <w:sz w:val="18"/>
                <w:szCs w:val="18"/>
              </w:rPr>
              <w:t xml:space="preserve">Only those stocks that have a full category 1 assessment with age-based or size-based population dynamics or an absolute abundance estimate (e.g., </w:t>
            </w:r>
            <w:proofErr w:type="spellStart"/>
            <w:r w:rsidRPr="001308D9">
              <w:rPr>
                <w:i/>
                <w:iCs/>
                <w:sz w:val="18"/>
                <w:szCs w:val="18"/>
              </w:rPr>
              <w:t>Nephrops</w:t>
            </w:r>
            <w:proofErr w:type="spellEnd"/>
            <w:r w:rsidRPr="001308D9">
              <w:rPr>
                <w:sz w:val="18"/>
                <w:szCs w:val="18"/>
              </w:rPr>
              <w:t>) are included.</w:t>
            </w:r>
          </w:p>
        </w:tc>
        <w:tc>
          <w:tcPr>
            <w:tcW w:w="3260" w:type="dxa"/>
            <w:tcBorders>
              <w:top w:val="single" w:sz="4" w:space="0" w:color="auto"/>
              <w:left w:val="single" w:sz="4" w:space="0" w:color="auto"/>
              <w:bottom w:val="single" w:sz="4" w:space="0" w:color="auto"/>
              <w:right w:val="single" w:sz="4" w:space="0" w:color="auto"/>
            </w:tcBorders>
            <w:hideMark/>
          </w:tcPr>
          <w:p w14:paraId="27EE04DD" w14:textId="77777777" w:rsidR="001308D9" w:rsidRPr="001308D9" w:rsidRDefault="001308D9" w:rsidP="001308D9">
            <w:pPr>
              <w:rPr>
                <w:sz w:val="18"/>
                <w:szCs w:val="18"/>
              </w:rPr>
            </w:pPr>
            <w:r w:rsidRPr="001308D9">
              <w:rPr>
                <w:sz w:val="18"/>
                <w:szCs w:val="18"/>
              </w:rPr>
              <w:t>Includes stocks that have biomass-dynamic models for future population dynamics.</w:t>
            </w:r>
          </w:p>
        </w:tc>
        <w:tc>
          <w:tcPr>
            <w:tcW w:w="2693" w:type="dxa"/>
            <w:tcBorders>
              <w:top w:val="single" w:sz="4" w:space="0" w:color="auto"/>
              <w:left w:val="single" w:sz="4" w:space="0" w:color="auto"/>
              <w:bottom w:val="single" w:sz="4" w:space="0" w:color="auto"/>
              <w:right w:val="single" w:sz="4" w:space="0" w:color="auto"/>
            </w:tcBorders>
            <w:hideMark/>
          </w:tcPr>
          <w:p w14:paraId="713D5A97" w14:textId="77777777" w:rsidR="001308D9" w:rsidRPr="001308D9" w:rsidRDefault="001308D9" w:rsidP="001308D9">
            <w:pPr>
              <w:rPr>
                <w:sz w:val="18"/>
                <w:szCs w:val="18"/>
              </w:rPr>
            </w:pPr>
            <w:r w:rsidRPr="001308D9">
              <w:rPr>
                <w:sz w:val="18"/>
                <w:szCs w:val="18"/>
              </w:rPr>
              <w:t>Includes TAC stocks with no population model are included on a “constant CPUE” basis.</w:t>
            </w:r>
          </w:p>
        </w:tc>
        <w:tc>
          <w:tcPr>
            <w:tcW w:w="3605" w:type="dxa"/>
            <w:tcBorders>
              <w:top w:val="single" w:sz="4" w:space="0" w:color="auto"/>
              <w:left w:val="single" w:sz="4" w:space="0" w:color="auto"/>
              <w:bottom w:val="single" w:sz="4" w:space="0" w:color="auto"/>
              <w:right w:val="single" w:sz="4" w:space="0" w:color="auto"/>
            </w:tcBorders>
            <w:hideMark/>
          </w:tcPr>
          <w:p w14:paraId="59C9378F" w14:textId="77777777" w:rsidR="001308D9" w:rsidRPr="001308D9" w:rsidRDefault="001308D9" w:rsidP="001308D9">
            <w:pPr>
              <w:rPr>
                <w:sz w:val="18"/>
                <w:szCs w:val="18"/>
              </w:rPr>
            </w:pPr>
            <w:r w:rsidRPr="001308D9">
              <w:rPr>
                <w:sz w:val="18"/>
                <w:szCs w:val="18"/>
              </w:rPr>
              <w:t>Includes all stocks caught by the fleets and fisheries are explicitly included on a “constant CPUE basis”.</w:t>
            </w:r>
          </w:p>
        </w:tc>
      </w:tr>
      <w:tr w:rsidR="001308D9" w:rsidRPr="001308D9" w14:paraId="2E49FFC7" w14:textId="77777777" w:rsidTr="001308D9">
        <w:tc>
          <w:tcPr>
            <w:tcW w:w="1271" w:type="dxa"/>
            <w:tcBorders>
              <w:top w:val="single" w:sz="4" w:space="0" w:color="auto"/>
              <w:left w:val="single" w:sz="4" w:space="0" w:color="auto"/>
              <w:bottom w:val="single" w:sz="4" w:space="0" w:color="auto"/>
              <w:right w:val="single" w:sz="4" w:space="0" w:color="auto"/>
            </w:tcBorders>
            <w:hideMark/>
          </w:tcPr>
          <w:p w14:paraId="237808C8" w14:textId="77777777" w:rsidR="001308D9" w:rsidRPr="001308D9" w:rsidRDefault="001308D9" w:rsidP="001308D9">
            <w:pPr>
              <w:rPr>
                <w:i/>
                <w:iCs/>
                <w:sz w:val="18"/>
                <w:szCs w:val="18"/>
              </w:rPr>
            </w:pPr>
            <w:r w:rsidRPr="001308D9">
              <w:rPr>
                <w:i/>
                <w:iCs/>
                <w:sz w:val="18"/>
                <w:szCs w:val="18"/>
              </w:rPr>
              <w:t>Strengths</w:t>
            </w:r>
          </w:p>
        </w:tc>
        <w:tc>
          <w:tcPr>
            <w:tcW w:w="3119" w:type="dxa"/>
            <w:tcBorders>
              <w:top w:val="single" w:sz="4" w:space="0" w:color="auto"/>
              <w:left w:val="single" w:sz="4" w:space="0" w:color="auto"/>
              <w:bottom w:val="single" w:sz="4" w:space="0" w:color="auto"/>
              <w:right w:val="single" w:sz="4" w:space="0" w:color="auto"/>
            </w:tcBorders>
          </w:tcPr>
          <w:p w14:paraId="4EF5987A" w14:textId="77777777" w:rsidR="001308D9" w:rsidRPr="001308D9" w:rsidRDefault="001308D9" w:rsidP="001308D9">
            <w:pPr>
              <w:rPr>
                <w:sz w:val="18"/>
                <w:szCs w:val="18"/>
              </w:rPr>
            </w:pPr>
            <w:r w:rsidRPr="001308D9">
              <w:rPr>
                <w:sz w:val="18"/>
                <w:szCs w:val="18"/>
              </w:rPr>
              <w:t>Technical interactions modelled reflect changing stock abundance,</w:t>
            </w:r>
          </w:p>
          <w:p w14:paraId="3EE76686" w14:textId="77777777" w:rsidR="001308D9" w:rsidRPr="001308D9" w:rsidRDefault="001308D9" w:rsidP="001308D9">
            <w:pPr>
              <w:rPr>
                <w:sz w:val="18"/>
                <w:szCs w:val="18"/>
              </w:rPr>
            </w:pPr>
            <w:r w:rsidRPr="001308D9">
              <w:rPr>
                <w:sz w:val="18"/>
                <w:szCs w:val="18"/>
              </w:rPr>
              <w:t>The conditioning of the model is based on well stabilised robust quantitative stock assessments.</w:t>
            </w:r>
          </w:p>
          <w:p w14:paraId="4E54F33A" w14:textId="77777777" w:rsidR="001308D9" w:rsidRPr="001308D9" w:rsidRDefault="001308D9" w:rsidP="001308D9">
            <w:pPr>
              <w:rPr>
                <w:sz w:val="18"/>
                <w:szCs w:val="18"/>
              </w:rPr>
            </w:pPr>
            <w:r w:rsidRPr="001308D9">
              <w:rPr>
                <w:sz w:val="18"/>
                <w:szCs w:val="18"/>
              </w:rPr>
              <w:t xml:space="preserve">Differences in selectivity by fleet/metier can be introduced and evaluations of changes in selectivity can be evaluated. </w:t>
            </w:r>
          </w:p>
          <w:p w14:paraId="2C03DC07" w14:textId="77777777" w:rsidR="001308D9" w:rsidRPr="001308D9" w:rsidRDefault="001308D9" w:rsidP="001308D9">
            <w:pPr>
              <w:rPr>
                <w:sz w:val="18"/>
                <w:szCs w:val="18"/>
              </w:rPr>
            </w:pPr>
          </w:p>
          <w:p w14:paraId="2B1CB7DC" w14:textId="77777777" w:rsidR="001308D9" w:rsidRPr="001308D9" w:rsidRDefault="001308D9" w:rsidP="001308D9">
            <w:pPr>
              <w:rPr>
                <w:sz w:val="18"/>
                <w:szCs w:val="18"/>
              </w:rPr>
            </w:pPr>
          </w:p>
        </w:tc>
        <w:tc>
          <w:tcPr>
            <w:tcW w:w="3260" w:type="dxa"/>
            <w:tcBorders>
              <w:top w:val="single" w:sz="4" w:space="0" w:color="auto"/>
              <w:left w:val="single" w:sz="4" w:space="0" w:color="auto"/>
              <w:bottom w:val="single" w:sz="4" w:space="0" w:color="auto"/>
              <w:right w:val="single" w:sz="4" w:space="0" w:color="auto"/>
            </w:tcBorders>
            <w:hideMark/>
          </w:tcPr>
          <w:p w14:paraId="07C6390F" w14:textId="77777777" w:rsidR="001308D9" w:rsidRPr="001308D9" w:rsidRDefault="001308D9" w:rsidP="001308D9">
            <w:pPr>
              <w:rPr>
                <w:sz w:val="18"/>
                <w:szCs w:val="18"/>
              </w:rPr>
            </w:pPr>
            <w:r w:rsidRPr="001308D9">
              <w:rPr>
                <w:sz w:val="18"/>
                <w:szCs w:val="18"/>
              </w:rPr>
              <w:t>Same as (a), technical interactions reflect abundance changes,</w:t>
            </w:r>
          </w:p>
          <w:p w14:paraId="5A87A886" w14:textId="77777777" w:rsidR="001308D9" w:rsidRPr="001308D9" w:rsidRDefault="001308D9" w:rsidP="001308D9">
            <w:pPr>
              <w:rPr>
                <w:sz w:val="18"/>
                <w:szCs w:val="18"/>
              </w:rPr>
            </w:pPr>
            <w:r w:rsidRPr="001308D9">
              <w:rPr>
                <w:sz w:val="18"/>
                <w:szCs w:val="18"/>
              </w:rPr>
              <w:t>It could improve the description/modelling of fishing activity or fleet dynamics</w:t>
            </w:r>
          </w:p>
        </w:tc>
        <w:tc>
          <w:tcPr>
            <w:tcW w:w="2693" w:type="dxa"/>
            <w:tcBorders>
              <w:top w:val="single" w:sz="4" w:space="0" w:color="auto"/>
              <w:left w:val="single" w:sz="4" w:space="0" w:color="auto"/>
              <w:bottom w:val="single" w:sz="4" w:space="0" w:color="auto"/>
              <w:right w:val="single" w:sz="4" w:space="0" w:color="auto"/>
            </w:tcBorders>
            <w:hideMark/>
          </w:tcPr>
          <w:p w14:paraId="2158FFBD" w14:textId="77777777" w:rsidR="001308D9" w:rsidRPr="001308D9" w:rsidRDefault="001308D9" w:rsidP="001308D9">
            <w:pPr>
              <w:rPr>
                <w:sz w:val="18"/>
                <w:szCs w:val="18"/>
              </w:rPr>
            </w:pPr>
            <w:r w:rsidRPr="001308D9">
              <w:rPr>
                <w:sz w:val="18"/>
                <w:szCs w:val="18"/>
              </w:rPr>
              <w:t>Encompasses a greater number of potential choke stocks,</w:t>
            </w:r>
          </w:p>
          <w:p w14:paraId="6E57AE14" w14:textId="77777777" w:rsidR="001308D9" w:rsidRPr="001308D9" w:rsidRDefault="001308D9" w:rsidP="001308D9">
            <w:pPr>
              <w:rPr>
                <w:sz w:val="18"/>
                <w:szCs w:val="18"/>
              </w:rPr>
            </w:pPr>
            <w:r w:rsidRPr="001308D9">
              <w:rPr>
                <w:sz w:val="18"/>
                <w:szCs w:val="18"/>
              </w:rPr>
              <w:t>It could improve the description/modelling of fishing activity or fleet dynamics</w:t>
            </w:r>
          </w:p>
        </w:tc>
        <w:tc>
          <w:tcPr>
            <w:tcW w:w="3605" w:type="dxa"/>
            <w:tcBorders>
              <w:top w:val="single" w:sz="4" w:space="0" w:color="auto"/>
              <w:left w:val="single" w:sz="4" w:space="0" w:color="auto"/>
              <w:bottom w:val="single" w:sz="4" w:space="0" w:color="auto"/>
              <w:right w:val="single" w:sz="4" w:space="0" w:color="auto"/>
            </w:tcBorders>
            <w:hideMark/>
          </w:tcPr>
          <w:p w14:paraId="34BE2CDA" w14:textId="77777777" w:rsidR="001308D9" w:rsidRPr="001308D9" w:rsidRDefault="001308D9" w:rsidP="001308D9">
            <w:pPr>
              <w:rPr>
                <w:sz w:val="18"/>
                <w:szCs w:val="18"/>
              </w:rPr>
            </w:pPr>
            <w:r w:rsidRPr="001308D9">
              <w:rPr>
                <w:sz w:val="18"/>
                <w:szCs w:val="18"/>
              </w:rPr>
              <w:t>Encompasses all the target stocks so may better reflect fishing effort expected, revenue can be modelled better.</w:t>
            </w:r>
          </w:p>
          <w:p w14:paraId="7ECB7D22" w14:textId="77777777" w:rsidR="001308D9" w:rsidRPr="001308D9" w:rsidRDefault="001308D9" w:rsidP="001308D9">
            <w:pPr>
              <w:rPr>
                <w:sz w:val="18"/>
                <w:szCs w:val="18"/>
              </w:rPr>
            </w:pPr>
            <w:r w:rsidRPr="001308D9">
              <w:rPr>
                <w:sz w:val="18"/>
                <w:szCs w:val="18"/>
              </w:rPr>
              <w:t>Can be used to forecast bycatch of sensitive species that are not in the TAC and quota system but are relevant to other management frameworks/directives.</w:t>
            </w:r>
          </w:p>
          <w:p w14:paraId="5F8C8EAA" w14:textId="77777777" w:rsidR="001308D9" w:rsidRPr="001308D9" w:rsidRDefault="001308D9" w:rsidP="001308D9">
            <w:pPr>
              <w:rPr>
                <w:sz w:val="18"/>
                <w:szCs w:val="18"/>
              </w:rPr>
            </w:pPr>
            <w:r w:rsidRPr="001308D9">
              <w:rPr>
                <w:sz w:val="18"/>
                <w:szCs w:val="18"/>
              </w:rPr>
              <w:t>It could improve the description/modelling of fishing activity or fleet dynamics.</w:t>
            </w:r>
          </w:p>
        </w:tc>
      </w:tr>
      <w:tr w:rsidR="001308D9" w:rsidRPr="001308D9" w14:paraId="507CD87B" w14:textId="77777777" w:rsidTr="001308D9">
        <w:tc>
          <w:tcPr>
            <w:tcW w:w="1271" w:type="dxa"/>
            <w:tcBorders>
              <w:top w:val="single" w:sz="4" w:space="0" w:color="auto"/>
              <w:left w:val="single" w:sz="4" w:space="0" w:color="auto"/>
              <w:bottom w:val="single" w:sz="4" w:space="0" w:color="auto"/>
              <w:right w:val="single" w:sz="4" w:space="0" w:color="auto"/>
            </w:tcBorders>
            <w:hideMark/>
          </w:tcPr>
          <w:p w14:paraId="67E63DF9" w14:textId="77777777" w:rsidR="001308D9" w:rsidRPr="001308D9" w:rsidRDefault="001308D9" w:rsidP="001308D9">
            <w:pPr>
              <w:rPr>
                <w:i/>
                <w:iCs/>
                <w:sz w:val="18"/>
                <w:szCs w:val="18"/>
              </w:rPr>
            </w:pPr>
            <w:r w:rsidRPr="001308D9">
              <w:rPr>
                <w:i/>
                <w:iCs/>
                <w:sz w:val="18"/>
                <w:szCs w:val="18"/>
              </w:rPr>
              <w:t>Limitations</w:t>
            </w:r>
          </w:p>
        </w:tc>
        <w:tc>
          <w:tcPr>
            <w:tcW w:w="3119" w:type="dxa"/>
            <w:tcBorders>
              <w:top w:val="single" w:sz="4" w:space="0" w:color="auto"/>
              <w:left w:val="single" w:sz="4" w:space="0" w:color="auto"/>
              <w:bottom w:val="single" w:sz="4" w:space="0" w:color="auto"/>
              <w:right w:val="single" w:sz="4" w:space="0" w:color="auto"/>
            </w:tcBorders>
            <w:hideMark/>
          </w:tcPr>
          <w:p w14:paraId="06E45AA5" w14:textId="77777777" w:rsidR="001308D9" w:rsidRPr="001308D9" w:rsidRDefault="001308D9" w:rsidP="001308D9">
            <w:pPr>
              <w:rPr>
                <w:sz w:val="18"/>
                <w:szCs w:val="18"/>
              </w:rPr>
            </w:pPr>
            <w:r w:rsidRPr="001308D9">
              <w:rPr>
                <w:sz w:val="18"/>
                <w:szCs w:val="18"/>
              </w:rPr>
              <w:t>Does not include all stocks caught by fishery, and possibly not all target stocks,</w:t>
            </w:r>
          </w:p>
          <w:p w14:paraId="01760F9D" w14:textId="77777777" w:rsidR="001308D9" w:rsidRPr="001308D9" w:rsidRDefault="001308D9" w:rsidP="001308D9">
            <w:pPr>
              <w:rPr>
                <w:sz w:val="18"/>
                <w:szCs w:val="18"/>
              </w:rPr>
            </w:pPr>
            <w:r w:rsidRPr="001308D9">
              <w:rPr>
                <w:sz w:val="18"/>
                <w:szCs w:val="18"/>
              </w:rPr>
              <w:t>May not include the choke stock,</w:t>
            </w:r>
          </w:p>
          <w:p w14:paraId="294198D5" w14:textId="77777777" w:rsidR="001308D9" w:rsidRPr="001308D9" w:rsidRDefault="001308D9" w:rsidP="001308D9">
            <w:pPr>
              <w:rPr>
                <w:sz w:val="18"/>
                <w:szCs w:val="18"/>
              </w:rPr>
            </w:pPr>
            <w:r w:rsidRPr="001308D9">
              <w:rPr>
                <w:sz w:val="18"/>
                <w:szCs w:val="18"/>
              </w:rPr>
              <w:t>the definition of métiers could be wrong because other relevant species are not considered.</w:t>
            </w:r>
          </w:p>
        </w:tc>
        <w:tc>
          <w:tcPr>
            <w:tcW w:w="3260" w:type="dxa"/>
            <w:tcBorders>
              <w:top w:val="single" w:sz="4" w:space="0" w:color="auto"/>
              <w:left w:val="single" w:sz="4" w:space="0" w:color="auto"/>
              <w:bottom w:val="single" w:sz="4" w:space="0" w:color="auto"/>
              <w:right w:val="single" w:sz="4" w:space="0" w:color="auto"/>
            </w:tcBorders>
            <w:hideMark/>
          </w:tcPr>
          <w:p w14:paraId="5490EFF5" w14:textId="77777777" w:rsidR="001308D9" w:rsidRPr="001308D9" w:rsidRDefault="001308D9" w:rsidP="001308D9">
            <w:pPr>
              <w:rPr>
                <w:sz w:val="18"/>
                <w:szCs w:val="18"/>
              </w:rPr>
            </w:pPr>
            <w:r w:rsidRPr="001308D9">
              <w:rPr>
                <w:sz w:val="18"/>
                <w:szCs w:val="18"/>
              </w:rPr>
              <w:t>Does not include all stocks,</w:t>
            </w:r>
          </w:p>
          <w:p w14:paraId="57526168" w14:textId="77777777" w:rsidR="001308D9" w:rsidRPr="001308D9" w:rsidRDefault="001308D9" w:rsidP="001308D9">
            <w:pPr>
              <w:rPr>
                <w:sz w:val="18"/>
                <w:szCs w:val="18"/>
              </w:rPr>
            </w:pPr>
            <w:r w:rsidRPr="001308D9">
              <w:rPr>
                <w:sz w:val="18"/>
                <w:szCs w:val="18"/>
              </w:rPr>
              <w:t>May not have a way of projecting future stock size,</w:t>
            </w:r>
          </w:p>
        </w:tc>
        <w:tc>
          <w:tcPr>
            <w:tcW w:w="2693" w:type="dxa"/>
            <w:tcBorders>
              <w:top w:val="single" w:sz="4" w:space="0" w:color="auto"/>
              <w:left w:val="single" w:sz="4" w:space="0" w:color="auto"/>
              <w:bottom w:val="single" w:sz="4" w:space="0" w:color="auto"/>
              <w:right w:val="single" w:sz="4" w:space="0" w:color="auto"/>
            </w:tcBorders>
          </w:tcPr>
          <w:p w14:paraId="0E6FBB62" w14:textId="77777777" w:rsidR="001308D9" w:rsidRPr="001308D9" w:rsidRDefault="001308D9" w:rsidP="001308D9">
            <w:pPr>
              <w:rPr>
                <w:sz w:val="18"/>
                <w:szCs w:val="18"/>
              </w:rPr>
            </w:pPr>
            <w:r w:rsidRPr="001308D9">
              <w:rPr>
                <w:sz w:val="18"/>
                <w:szCs w:val="18"/>
              </w:rPr>
              <w:t>Choke effects may be unrealistic due to increases or decreases in abundance,</w:t>
            </w:r>
          </w:p>
          <w:p w14:paraId="6F7467F4" w14:textId="77777777" w:rsidR="001308D9" w:rsidRPr="001308D9" w:rsidRDefault="001308D9" w:rsidP="001308D9">
            <w:pPr>
              <w:rPr>
                <w:sz w:val="18"/>
                <w:szCs w:val="18"/>
              </w:rPr>
            </w:pPr>
            <w:r w:rsidRPr="001308D9">
              <w:rPr>
                <w:sz w:val="18"/>
                <w:szCs w:val="18"/>
              </w:rPr>
              <w:t>Assumption of constant biomass may only be reasonable for short term projections.</w:t>
            </w:r>
          </w:p>
          <w:p w14:paraId="5FC4F52C" w14:textId="77777777" w:rsidR="001308D9" w:rsidRPr="001308D9" w:rsidRDefault="001308D9" w:rsidP="001308D9">
            <w:pPr>
              <w:rPr>
                <w:sz w:val="18"/>
                <w:szCs w:val="18"/>
              </w:rPr>
            </w:pPr>
          </w:p>
        </w:tc>
        <w:tc>
          <w:tcPr>
            <w:tcW w:w="3605" w:type="dxa"/>
            <w:tcBorders>
              <w:top w:val="single" w:sz="4" w:space="0" w:color="auto"/>
              <w:left w:val="single" w:sz="4" w:space="0" w:color="auto"/>
              <w:bottom w:val="single" w:sz="4" w:space="0" w:color="auto"/>
              <w:right w:val="single" w:sz="4" w:space="0" w:color="auto"/>
            </w:tcBorders>
            <w:hideMark/>
          </w:tcPr>
          <w:p w14:paraId="21FE8ACD" w14:textId="77777777" w:rsidR="001308D9" w:rsidRPr="001308D9" w:rsidRDefault="001308D9" w:rsidP="001308D9">
            <w:pPr>
              <w:rPr>
                <w:sz w:val="18"/>
                <w:szCs w:val="18"/>
              </w:rPr>
            </w:pPr>
            <w:r w:rsidRPr="001308D9">
              <w:rPr>
                <w:sz w:val="18"/>
                <w:szCs w:val="18"/>
              </w:rPr>
              <w:t>Non-quota stocks cannot choke fisheries,</w:t>
            </w:r>
          </w:p>
          <w:p w14:paraId="3D1FB0F1" w14:textId="77777777" w:rsidR="001308D9" w:rsidRPr="001308D9" w:rsidRDefault="001308D9" w:rsidP="001308D9">
            <w:pPr>
              <w:rPr>
                <w:sz w:val="18"/>
                <w:szCs w:val="18"/>
              </w:rPr>
            </w:pPr>
            <w:r w:rsidRPr="001308D9">
              <w:rPr>
                <w:sz w:val="18"/>
                <w:szCs w:val="18"/>
              </w:rPr>
              <w:t>Difficult to communicate,</w:t>
            </w:r>
          </w:p>
          <w:p w14:paraId="03D3D88F" w14:textId="77777777" w:rsidR="001308D9" w:rsidRPr="001308D9" w:rsidRDefault="001308D9" w:rsidP="001308D9">
            <w:pPr>
              <w:rPr>
                <w:sz w:val="18"/>
                <w:szCs w:val="18"/>
              </w:rPr>
            </w:pPr>
            <w:r w:rsidRPr="001308D9">
              <w:rPr>
                <w:sz w:val="18"/>
                <w:szCs w:val="18"/>
              </w:rPr>
              <w:t>May involve too many stocks to accurately evaluate,</w:t>
            </w:r>
          </w:p>
          <w:p w14:paraId="7127929B" w14:textId="77777777" w:rsidR="001308D9" w:rsidRPr="001308D9" w:rsidRDefault="001308D9" w:rsidP="001308D9">
            <w:pPr>
              <w:rPr>
                <w:sz w:val="18"/>
                <w:szCs w:val="18"/>
              </w:rPr>
            </w:pPr>
            <w:r w:rsidRPr="001308D9">
              <w:rPr>
                <w:sz w:val="18"/>
                <w:szCs w:val="18"/>
              </w:rPr>
              <w:t>Potential missing data on stocks,</w:t>
            </w:r>
          </w:p>
          <w:p w14:paraId="1630280B" w14:textId="77777777" w:rsidR="001308D9" w:rsidRPr="001308D9" w:rsidRDefault="001308D9" w:rsidP="001308D9">
            <w:pPr>
              <w:rPr>
                <w:sz w:val="18"/>
                <w:szCs w:val="18"/>
              </w:rPr>
            </w:pPr>
            <w:r w:rsidRPr="001308D9">
              <w:rPr>
                <w:sz w:val="18"/>
                <w:szCs w:val="18"/>
              </w:rPr>
              <w:t>Assumption of constant biomass may only be reasonable for short term projections.</w:t>
            </w:r>
          </w:p>
        </w:tc>
      </w:tr>
      <w:tr w:rsidR="001308D9" w:rsidRPr="001308D9" w14:paraId="5D5D2A65" w14:textId="77777777" w:rsidTr="001308D9">
        <w:trPr>
          <w:trHeight w:val="56"/>
        </w:trPr>
        <w:tc>
          <w:tcPr>
            <w:tcW w:w="1271" w:type="dxa"/>
            <w:tcBorders>
              <w:top w:val="single" w:sz="4" w:space="0" w:color="auto"/>
              <w:left w:val="single" w:sz="4" w:space="0" w:color="auto"/>
              <w:bottom w:val="single" w:sz="4" w:space="0" w:color="auto"/>
              <w:right w:val="single" w:sz="4" w:space="0" w:color="auto"/>
            </w:tcBorders>
            <w:hideMark/>
          </w:tcPr>
          <w:p w14:paraId="6089C025" w14:textId="77777777" w:rsidR="001308D9" w:rsidRPr="001308D9" w:rsidRDefault="001308D9" w:rsidP="001308D9">
            <w:pPr>
              <w:rPr>
                <w:sz w:val="18"/>
                <w:szCs w:val="18"/>
              </w:rPr>
            </w:pPr>
            <w:r w:rsidRPr="001308D9">
              <w:rPr>
                <w:sz w:val="18"/>
                <w:szCs w:val="18"/>
              </w:rPr>
              <w:t>Examples</w:t>
            </w:r>
          </w:p>
        </w:tc>
        <w:tc>
          <w:tcPr>
            <w:tcW w:w="3119" w:type="dxa"/>
            <w:tcBorders>
              <w:top w:val="single" w:sz="4" w:space="0" w:color="auto"/>
              <w:left w:val="single" w:sz="4" w:space="0" w:color="auto"/>
              <w:bottom w:val="single" w:sz="4" w:space="0" w:color="auto"/>
              <w:right w:val="single" w:sz="4" w:space="0" w:color="auto"/>
            </w:tcBorders>
            <w:hideMark/>
          </w:tcPr>
          <w:p w14:paraId="1F9D4700" w14:textId="77777777" w:rsidR="001308D9" w:rsidRPr="001308D9" w:rsidRDefault="001308D9" w:rsidP="001308D9">
            <w:pPr>
              <w:rPr>
                <w:sz w:val="18"/>
                <w:szCs w:val="18"/>
              </w:rPr>
            </w:pPr>
            <w:r w:rsidRPr="001308D9">
              <w:rPr>
                <w:sz w:val="18"/>
                <w:szCs w:val="18"/>
              </w:rPr>
              <w:t xml:space="preserve">Current </w:t>
            </w:r>
            <w:proofErr w:type="spellStart"/>
            <w:r w:rsidRPr="001308D9">
              <w:rPr>
                <w:sz w:val="18"/>
                <w:szCs w:val="18"/>
              </w:rPr>
              <w:t>FCube</w:t>
            </w:r>
            <w:proofErr w:type="spellEnd"/>
            <w:r w:rsidRPr="001308D9">
              <w:rPr>
                <w:sz w:val="18"/>
                <w:szCs w:val="18"/>
              </w:rPr>
              <w:t xml:space="preserve"> model for the Celtic Sea</w:t>
            </w:r>
          </w:p>
        </w:tc>
        <w:tc>
          <w:tcPr>
            <w:tcW w:w="3260" w:type="dxa"/>
            <w:tcBorders>
              <w:top w:val="single" w:sz="4" w:space="0" w:color="auto"/>
              <w:left w:val="single" w:sz="4" w:space="0" w:color="auto"/>
              <w:bottom w:val="single" w:sz="4" w:space="0" w:color="auto"/>
              <w:right w:val="single" w:sz="4" w:space="0" w:color="auto"/>
            </w:tcBorders>
            <w:hideMark/>
          </w:tcPr>
          <w:p w14:paraId="6FB992A1" w14:textId="77777777" w:rsidR="001308D9" w:rsidRPr="001308D9" w:rsidRDefault="001308D9" w:rsidP="001308D9">
            <w:pPr>
              <w:rPr>
                <w:sz w:val="18"/>
                <w:szCs w:val="18"/>
              </w:rPr>
            </w:pPr>
            <w:r w:rsidRPr="001308D9">
              <w:rPr>
                <w:sz w:val="18"/>
                <w:szCs w:val="18"/>
              </w:rPr>
              <w:t>Long-term scenarios of the North Sea FLBEIA model in external projects (</w:t>
            </w:r>
            <w:proofErr w:type="spellStart"/>
            <w:r w:rsidRPr="001308D9">
              <w:rPr>
                <w:sz w:val="18"/>
                <w:szCs w:val="18"/>
              </w:rPr>
              <w:t>Probyfish</w:t>
            </w:r>
            <w:proofErr w:type="spellEnd"/>
            <w:r w:rsidRPr="001308D9">
              <w:rPr>
                <w:sz w:val="18"/>
                <w:szCs w:val="18"/>
              </w:rPr>
              <w:t>, Pandora). Current FLBEIA model for the Iberian Waters (one cat.2 stock ank.27.8c9a)</w:t>
            </w:r>
          </w:p>
        </w:tc>
        <w:tc>
          <w:tcPr>
            <w:tcW w:w="2693" w:type="dxa"/>
            <w:tcBorders>
              <w:top w:val="single" w:sz="4" w:space="0" w:color="auto"/>
              <w:left w:val="single" w:sz="4" w:space="0" w:color="auto"/>
              <w:bottom w:val="single" w:sz="4" w:space="0" w:color="auto"/>
              <w:right w:val="single" w:sz="4" w:space="0" w:color="auto"/>
            </w:tcBorders>
            <w:hideMark/>
          </w:tcPr>
          <w:p w14:paraId="3D3B1D34" w14:textId="77777777" w:rsidR="001308D9" w:rsidRPr="001308D9" w:rsidRDefault="001308D9" w:rsidP="001308D9">
            <w:pPr>
              <w:rPr>
                <w:sz w:val="18"/>
                <w:szCs w:val="18"/>
              </w:rPr>
            </w:pPr>
            <w:r w:rsidRPr="001308D9">
              <w:rPr>
                <w:sz w:val="18"/>
                <w:szCs w:val="18"/>
              </w:rPr>
              <w:t xml:space="preserve">Current FLBEIA model for the Bay of Biscay, and </w:t>
            </w:r>
            <w:proofErr w:type="spellStart"/>
            <w:r w:rsidRPr="001308D9">
              <w:rPr>
                <w:i/>
                <w:iCs/>
                <w:sz w:val="18"/>
                <w:szCs w:val="18"/>
              </w:rPr>
              <w:t>Nephrops</w:t>
            </w:r>
            <w:proofErr w:type="spellEnd"/>
            <w:r w:rsidRPr="001308D9">
              <w:rPr>
                <w:sz w:val="18"/>
                <w:szCs w:val="18"/>
              </w:rPr>
              <w:t xml:space="preserve"> stocks in other regions.</w:t>
            </w:r>
          </w:p>
        </w:tc>
        <w:tc>
          <w:tcPr>
            <w:tcW w:w="3605" w:type="dxa"/>
            <w:tcBorders>
              <w:top w:val="single" w:sz="4" w:space="0" w:color="auto"/>
              <w:left w:val="single" w:sz="4" w:space="0" w:color="auto"/>
              <w:bottom w:val="single" w:sz="4" w:space="0" w:color="auto"/>
              <w:right w:val="single" w:sz="4" w:space="0" w:color="auto"/>
            </w:tcBorders>
            <w:hideMark/>
          </w:tcPr>
          <w:p w14:paraId="1FDC3154" w14:textId="77777777" w:rsidR="001308D9" w:rsidRPr="001308D9" w:rsidRDefault="001308D9" w:rsidP="001308D9">
            <w:pPr>
              <w:rPr>
                <w:sz w:val="18"/>
                <w:szCs w:val="18"/>
              </w:rPr>
            </w:pPr>
            <w:r w:rsidRPr="001308D9">
              <w:rPr>
                <w:sz w:val="18"/>
                <w:szCs w:val="18"/>
              </w:rPr>
              <w:t>Long-term scenarios of the North Sea and Bay of Biscay FLBEIA models in external projects (</w:t>
            </w:r>
            <w:proofErr w:type="spellStart"/>
            <w:r w:rsidRPr="001308D9">
              <w:rPr>
                <w:sz w:val="18"/>
                <w:szCs w:val="18"/>
              </w:rPr>
              <w:t>Probyfish</w:t>
            </w:r>
            <w:proofErr w:type="spellEnd"/>
            <w:r w:rsidRPr="001308D9">
              <w:rPr>
                <w:sz w:val="18"/>
                <w:szCs w:val="18"/>
              </w:rPr>
              <w:t>, Pandora) included some bycatch stock.</w:t>
            </w:r>
          </w:p>
        </w:tc>
      </w:tr>
    </w:tbl>
    <w:p w14:paraId="561E41AC" w14:textId="668269B0" w:rsidR="005348C8" w:rsidRPr="002641C4" w:rsidRDefault="005348C8" w:rsidP="005348C8">
      <w:pPr>
        <w:rPr>
          <w:b/>
          <w:bCs/>
          <w:sz w:val="20"/>
          <w:szCs w:val="20"/>
        </w:rPr>
      </w:pPr>
      <w:r w:rsidRPr="002641C4">
        <w:rPr>
          <w:b/>
          <w:bCs/>
          <w:sz w:val="20"/>
          <w:szCs w:val="20"/>
        </w:rPr>
        <w:t xml:space="preserve">Table </w:t>
      </w:r>
      <w:r w:rsidR="001308D9">
        <w:rPr>
          <w:b/>
          <w:bCs/>
          <w:sz w:val="20"/>
          <w:szCs w:val="20"/>
        </w:rPr>
        <w:t>A</w:t>
      </w:r>
      <w:r w:rsidRPr="002641C4">
        <w:rPr>
          <w:b/>
          <w:bCs/>
          <w:sz w:val="20"/>
          <w:szCs w:val="20"/>
        </w:rPr>
        <w:t>1. Stocks included in the models:</w:t>
      </w:r>
    </w:p>
    <w:p w14:paraId="61CA4EEE" w14:textId="77777777" w:rsidR="005348C8" w:rsidRDefault="005348C8" w:rsidP="005348C8"/>
    <w:p w14:paraId="24B598E6" w14:textId="77777777" w:rsidR="001308D9" w:rsidRDefault="001308D9" w:rsidP="001308D9">
      <w:pPr>
        <w:rPr>
          <w:b/>
          <w:bCs/>
          <w:sz w:val="20"/>
          <w:szCs w:val="20"/>
        </w:rPr>
      </w:pPr>
    </w:p>
    <w:p w14:paraId="08FD730A" w14:textId="341D5FAD" w:rsidR="001308D9" w:rsidRPr="002641C4" w:rsidRDefault="001308D9" w:rsidP="001308D9">
      <w:pPr>
        <w:rPr>
          <w:b/>
          <w:bCs/>
          <w:sz w:val="20"/>
          <w:szCs w:val="20"/>
        </w:rPr>
      </w:pPr>
      <w:r w:rsidRPr="002641C4">
        <w:rPr>
          <w:b/>
          <w:bCs/>
          <w:sz w:val="20"/>
          <w:szCs w:val="20"/>
        </w:rPr>
        <w:lastRenderedPageBreak/>
        <w:t xml:space="preserve">Table </w:t>
      </w:r>
      <w:r>
        <w:rPr>
          <w:b/>
          <w:bCs/>
          <w:sz w:val="20"/>
          <w:szCs w:val="20"/>
        </w:rPr>
        <w:t>A</w:t>
      </w:r>
      <w:r w:rsidRPr="002641C4">
        <w:rPr>
          <w:b/>
          <w:bCs/>
          <w:sz w:val="20"/>
          <w:szCs w:val="20"/>
        </w:rPr>
        <w:t>2. Fleet, fishery, and métiers as a model basis:</w:t>
      </w:r>
    </w:p>
    <w:tbl>
      <w:tblPr>
        <w:tblStyle w:val="Tabellenraster"/>
        <w:tblW w:w="5000" w:type="pct"/>
        <w:tblLook w:val="04A0" w:firstRow="1" w:lastRow="0" w:firstColumn="1" w:lastColumn="0" w:noHBand="0" w:noVBand="1"/>
      </w:tblPr>
      <w:tblGrid>
        <w:gridCol w:w="1753"/>
        <w:gridCol w:w="4065"/>
        <w:gridCol w:w="4065"/>
        <w:gridCol w:w="4065"/>
      </w:tblGrid>
      <w:tr w:rsidR="001308D9" w:rsidRPr="001308D9" w14:paraId="60EAF6A3" w14:textId="77777777" w:rsidTr="007C0A7E">
        <w:tc>
          <w:tcPr>
            <w:tcW w:w="628" w:type="pct"/>
            <w:tcBorders>
              <w:top w:val="single" w:sz="4" w:space="0" w:color="auto"/>
              <w:left w:val="single" w:sz="4" w:space="0" w:color="auto"/>
              <w:bottom w:val="single" w:sz="4" w:space="0" w:color="auto"/>
              <w:right w:val="single" w:sz="4" w:space="0" w:color="auto"/>
            </w:tcBorders>
            <w:hideMark/>
          </w:tcPr>
          <w:p w14:paraId="7E32E9EC" w14:textId="77777777" w:rsidR="001308D9" w:rsidRPr="001308D9" w:rsidRDefault="001308D9" w:rsidP="007C0A7E">
            <w:pPr>
              <w:rPr>
                <w:rFonts w:cstheme="minorBidi"/>
                <w:b/>
                <w:bCs/>
                <w:i/>
                <w:iCs/>
                <w:sz w:val="18"/>
                <w:szCs w:val="18"/>
              </w:rPr>
            </w:pPr>
            <w:bookmarkStart w:id="92" w:name="_Hlk136435367"/>
            <w:r w:rsidRPr="001308D9">
              <w:rPr>
                <w:b/>
                <w:bCs/>
                <w:i/>
                <w:iCs/>
                <w:sz w:val="18"/>
                <w:szCs w:val="18"/>
              </w:rPr>
              <w:t>Options</w:t>
            </w:r>
          </w:p>
        </w:tc>
        <w:tc>
          <w:tcPr>
            <w:tcW w:w="1457" w:type="pct"/>
            <w:tcBorders>
              <w:top w:val="single" w:sz="4" w:space="0" w:color="auto"/>
              <w:left w:val="single" w:sz="4" w:space="0" w:color="auto"/>
              <w:bottom w:val="single" w:sz="4" w:space="0" w:color="auto"/>
              <w:right w:val="single" w:sz="4" w:space="0" w:color="auto"/>
            </w:tcBorders>
            <w:hideMark/>
          </w:tcPr>
          <w:p w14:paraId="0244F1C8" w14:textId="77777777" w:rsidR="001308D9" w:rsidRPr="001308D9" w:rsidRDefault="001308D9" w:rsidP="007C0A7E">
            <w:pPr>
              <w:rPr>
                <w:b/>
                <w:bCs/>
                <w:sz w:val="18"/>
                <w:szCs w:val="18"/>
              </w:rPr>
            </w:pPr>
            <w:r w:rsidRPr="001308D9">
              <w:rPr>
                <w:b/>
                <w:bCs/>
                <w:sz w:val="18"/>
                <w:szCs w:val="18"/>
              </w:rPr>
              <w:t>Fleet-based</w:t>
            </w:r>
          </w:p>
        </w:tc>
        <w:tc>
          <w:tcPr>
            <w:tcW w:w="1457" w:type="pct"/>
            <w:tcBorders>
              <w:top w:val="single" w:sz="4" w:space="0" w:color="auto"/>
              <w:left w:val="single" w:sz="4" w:space="0" w:color="auto"/>
              <w:bottom w:val="single" w:sz="4" w:space="0" w:color="auto"/>
              <w:right w:val="single" w:sz="4" w:space="0" w:color="auto"/>
            </w:tcBorders>
            <w:hideMark/>
          </w:tcPr>
          <w:p w14:paraId="29FC40A0" w14:textId="77777777" w:rsidR="001308D9" w:rsidRPr="001308D9" w:rsidRDefault="001308D9" w:rsidP="007C0A7E">
            <w:pPr>
              <w:rPr>
                <w:b/>
                <w:bCs/>
                <w:sz w:val="18"/>
                <w:szCs w:val="18"/>
              </w:rPr>
            </w:pPr>
            <w:r w:rsidRPr="001308D9">
              <w:rPr>
                <w:b/>
                <w:bCs/>
                <w:sz w:val="18"/>
                <w:szCs w:val="18"/>
              </w:rPr>
              <w:t>Fishery-based</w:t>
            </w:r>
          </w:p>
        </w:tc>
        <w:tc>
          <w:tcPr>
            <w:tcW w:w="1457" w:type="pct"/>
            <w:tcBorders>
              <w:top w:val="single" w:sz="4" w:space="0" w:color="auto"/>
              <w:left w:val="single" w:sz="4" w:space="0" w:color="auto"/>
              <w:bottom w:val="single" w:sz="4" w:space="0" w:color="auto"/>
              <w:right w:val="single" w:sz="4" w:space="0" w:color="auto"/>
            </w:tcBorders>
            <w:hideMark/>
          </w:tcPr>
          <w:p w14:paraId="4D481218" w14:textId="77777777" w:rsidR="001308D9" w:rsidRPr="001308D9" w:rsidRDefault="001308D9" w:rsidP="007C0A7E">
            <w:pPr>
              <w:rPr>
                <w:b/>
                <w:bCs/>
                <w:sz w:val="18"/>
                <w:szCs w:val="18"/>
              </w:rPr>
            </w:pPr>
            <w:r w:rsidRPr="001308D9">
              <w:rPr>
                <w:b/>
                <w:bCs/>
                <w:sz w:val="18"/>
                <w:szCs w:val="18"/>
              </w:rPr>
              <w:t xml:space="preserve">Fleet and </w:t>
            </w:r>
            <w:proofErr w:type="spellStart"/>
            <w:r w:rsidRPr="001308D9">
              <w:rPr>
                <w:b/>
                <w:bCs/>
                <w:sz w:val="18"/>
                <w:szCs w:val="18"/>
              </w:rPr>
              <w:t>métier</w:t>
            </w:r>
            <w:proofErr w:type="spellEnd"/>
            <w:r w:rsidRPr="001308D9">
              <w:rPr>
                <w:b/>
                <w:bCs/>
                <w:sz w:val="18"/>
                <w:szCs w:val="18"/>
              </w:rPr>
              <w:t xml:space="preserve"> based</w:t>
            </w:r>
          </w:p>
        </w:tc>
      </w:tr>
      <w:tr w:rsidR="001308D9" w:rsidRPr="001308D9" w14:paraId="490423C8" w14:textId="77777777" w:rsidTr="007C0A7E">
        <w:tc>
          <w:tcPr>
            <w:tcW w:w="628" w:type="pct"/>
            <w:tcBorders>
              <w:top w:val="single" w:sz="4" w:space="0" w:color="auto"/>
              <w:left w:val="single" w:sz="4" w:space="0" w:color="auto"/>
              <w:bottom w:val="single" w:sz="4" w:space="0" w:color="auto"/>
              <w:right w:val="single" w:sz="4" w:space="0" w:color="auto"/>
            </w:tcBorders>
            <w:hideMark/>
          </w:tcPr>
          <w:p w14:paraId="3104B5D7" w14:textId="77777777" w:rsidR="001308D9" w:rsidRPr="001308D9" w:rsidRDefault="001308D9" w:rsidP="007C0A7E">
            <w:pPr>
              <w:rPr>
                <w:i/>
                <w:iCs/>
                <w:sz w:val="18"/>
                <w:szCs w:val="18"/>
              </w:rPr>
            </w:pPr>
            <w:r w:rsidRPr="001308D9">
              <w:rPr>
                <w:i/>
                <w:iCs/>
                <w:sz w:val="18"/>
                <w:szCs w:val="18"/>
              </w:rPr>
              <w:t>Description</w:t>
            </w:r>
          </w:p>
        </w:tc>
        <w:tc>
          <w:tcPr>
            <w:tcW w:w="1457" w:type="pct"/>
            <w:tcBorders>
              <w:top w:val="single" w:sz="4" w:space="0" w:color="auto"/>
              <w:left w:val="single" w:sz="4" w:space="0" w:color="auto"/>
              <w:bottom w:val="single" w:sz="4" w:space="0" w:color="auto"/>
              <w:right w:val="single" w:sz="4" w:space="0" w:color="auto"/>
            </w:tcBorders>
            <w:hideMark/>
          </w:tcPr>
          <w:p w14:paraId="1CC0BECB" w14:textId="77777777" w:rsidR="001308D9" w:rsidRPr="001308D9" w:rsidRDefault="001308D9" w:rsidP="007C0A7E">
            <w:pPr>
              <w:rPr>
                <w:sz w:val="18"/>
                <w:szCs w:val="18"/>
              </w:rPr>
            </w:pPr>
            <w:r w:rsidRPr="001308D9">
              <w:rPr>
                <w:sz w:val="18"/>
                <w:szCs w:val="18"/>
              </w:rPr>
              <w:t>The operational unit in the model is a “fleet”, that is a physical group of vessels with a predominant activity (e.g., Dutch beam trawlers of 24-40m). A vessel belongs to only one fleet.</w:t>
            </w:r>
          </w:p>
        </w:tc>
        <w:tc>
          <w:tcPr>
            <w:tcW w:w="1457" w:type="pct"/>
            <w:tcBorders>
              <w:top w:val="single" w:sz="4" w:space="0" w:color="auto"/>
              <w:left w:val="single" w:sz="4" w:space="0" w:color="auto"/>
              <w:bottom w:val="single" w:sz="4" w:space="0" w:color="auto"/>
              <w:right w:val="single" w:sz="4" w:space="0" w:color="auto"/>
            </w:tcBorders>
            <w:hideMark/>
          </w:tcPr>
          <w:p w14:paraId="29642260" w14:textId="77777777" w:rsidR="001308D9" w:rsidRPr="001308D9" w:rsidRDefault="001308D9" w:rsidP="007C0A7E">
            <w:pPr>
              <w:rPr>
                <w:sz w:val="18"/>
                <w:szCs w:val="18"/>
              </w:rPr>
            </w:pPr>
            <w:r w:rsidRPr="001308D9">
              <w:rPr>
                <w:sz w:val="18"/>
                <w:szCs w:val="18"/>
              </w:rPr>
              <w:t>The operational unit in the model is a “fishery”, that is a group of vessels doing a particular activity (e.g., Scottish otter trawlers of 24-40m targeting whitefish in the North Sea). A vessel may take part in several fisheries.</w:t>
            </w:r>
          </w:p>
        </w:tc>
        <w:tc>
          <w:tcPr>
            <w:tcW w:w="1457" w:type="pct"/>
            <w:tcBorders>
              <w:top w:val="single" w:sz="4" w:space="0" w:color="auto"/>
              <w:left w:val="single" w:sz="4" w:space="0" w:color="auto"/>
              <w:bottom w:val="single" w:sz="4" w:space="0" w:color="auto"/>
              <w:right w:val="single" w:sz="4" w:space="0" w:color="auto"/>
            </w:tcBorders>
            <w:hideMark/>
          </w:tcPr>
          <w:p w14:paraId="0187924C" w14:textId="77777777" w:rsidR="001308D9" w:rsidRPr="001308D9" w:rsidRDefault="001308D9" w:rsidP="007C0A7E">
            <w:pPr>
              <w:rPr>
                <w:sz w:val="18"/>
                <w:szCs w:val="18"/>
              </w:rPr>
            </w:pPr>
            <w:r w:rsidRPr="001308D9">
              <w:rPr>
                <w:sz w:val="18"/>
                <w:szCs w:val="18"/>
              </w:rPr>
              <w:t>The operational unit is a hierarchy of fleet and fishery so to distinguish between the fleet and its activity in one or more fisheries (</w:t>
            </w:r>
            <w:proofErr w:type="spellStart"/>
            <w:r w:rsidRPr="001308D9">
              <w:rPr>
                <w:sz w:val="18"/>
                <w:szCs w:val="18"/>
              </w:rPr>
              <w:t>métier</w:t>
            </w:r>
            <w:proofErr w:type="spellEnd"/>
            <w:r w:rsidRPr="001308D9">
              <w:rPr>
                <w:sz w:val="18"/>
                <w:szCs w:val="18"/>
              </w:rPr>
              <w:t xml:space="preserve">), </w:t>
            </w:r>
          </w:p>
        </w:tc>
      </w:tr>
      <w:tr w:rsidR="001308D9" w:rsidRPr="001308D9" w14:paraId="55CCF6F9" w14:textId="77777777" w:rsidTr="007C0A7E">
        <w:tc>
          <w:tcPr>
            <w:tcW w:w="628" w:type="pct"/>
            <w:tcBorders>
              <w:top w:val="single" w:sz="4" w:space="0" w:color="auto"/>
              <w:left w:val="single" w:sz="4" w:space="0" w:color="auto"/>
              <w:bottom w:val="single" w:sz="4" w:space="0" w:color="auto"/>
              <w:right w:val="single" w:sz="4" w:space="0" w:color="auto"/>
            </w:tcBorders>
            <w:hideMark/>
          </w:tcPr>
          <w:p w14:paraId="3EDD9603" w14:textId="77777777" w:rsidR="001308D9" w:rsidRPr="001308D9" w:rsidRDefault="001308D9" w:rsidP="007C0A7E">
            <w:pPr>
              <w:rPr>
                <w:i/>
                <w:iCs/>
                <w:sz w:val="18"/>
                <w:szCs w:val="18"/>
              </w:rPr>
            </w:pPr>
            <w:r w:rsidRPr="001308D9">
              <w:rPr>
                <w:i/>
                <w:iCs/>
                <w:sz w:val="18"/>
                <w:szCs w:val="18"/>
              </w:rPr>
              <w:t>Strengths</w:t>
            </w:r>
          </w:p>
        </w:tc>
        <w:tc>
          <w:tcPr>
            <w:tcW w:w="1457" w:type="pct"/>
            <w:tcBorders>
              <w:top w:val="single" w:sz="4" w:space="0" w:color="auto"/>
              <w:left w:val="single" w:sz="4" w:space="0" w:color="auto"/>
              <w:bottom w:val="single" w:sz="4" w:space="0" w:color="auto"/>
              <w:right w:val="single" w:sz="4" w:space="0" w:color="auto"/>
            </w:tcBorders>
            <w:hideMark/>
          </w:tcPr>
          <w:p w14:paraId="55D0B4AD" w14:textId="77777777" w:rsidR="001308D9" w:rsidRPr="001308D9" w:rsidRDefault="001308D9" w:rsidP="007C0A7E">
            <w:pPr>
              <w:jc w:val="both"/>
              <w:rPr>
                <w:sz w:val="18"/>
                <w:szCs w:val="18"/>
              </w:rPr>
            </w:pPr>
            <w:r w:rsidRPr="001308D9">
              <w:rPr>
                <w:sz w:val="18"/>
                <w:szCs w:val="18"/>
              </w:rPr>
              <w:t xml:space="preserve">Linked to economics of vessels, </w:t>
            </w:r>
          </w:p>
          <w:p w14:paraId="42B0248B" w14:textId="77777777" w:rsidR="001308D9" w:rsidRPr="001308D9" w:rsidRDefault="001308D9" w:rsidP="007C0A7E">
            <w:pPr>
              <w:jc w:val="both"/>
              <w:rPr>
                <w:sz w:val="18"/>
                <w:szCs w:val="18"/>
              </w:rPr>
            </w:pPr>
            <w:r w:rsidRPr="001308D9">
              <w:rPr>
                <w:sz w:val="18"/>
                <w:szCs w:val="18"/>
              </w:rPr>
              <w:t xml:space="preserve">May directly align with licencing and management systems. </w:t>
            </w:r>
          </w:p>
        </w:tc>
        <w:tc>
          <w:tcPr>
            <w:tcW w:w="1457" w:type="pct"/>
            <w:tcBorders>
              <w:top w:val="single" w:sz="4" w:space="0" w:color="auto"/>
              <w:left w:val="single" w:sz="4" w:space="0" w:color="auto"/>
              <w:bottom w:val="single" w:sz="4" w:space="0" w:color="auto"/>
              <w:right w:val="single" w:sz="4" w:space="0" w:color="auto"/>
            </w:tcBorders>
            <w:hideMark/>
          </w:tcPr>
          <w:p w14:paraId="7A76BE36" w14:textId="77777777" w:rsidR="001308D9" w:rsidRPr="001308D9" w:rsidRDefault="001308D9" w:rsidP="007C0A7E">
            <w:pPr>
              <w:rPr>
                <w:sz w:val="18"/>
                <w:szCs w:val="18"/>
              </w:rPr>
            </w:pPr>
            <w:r w:rsidRPr="001308D9">
              <w:rPr>
                <w:sz w:val="18"/>
                <w:szCs w:val="18"/>
              </w:rPr>
              <w:t>Provides full flexibility for effort in fisheries to adjust to species quotas.</w:t>
            </w:r>
          </w:p>
          <w:p w14:paraId="386C1607" w14:textId="77777777" w:rsidR="001308D9" w:rsidRPr="001308D9" w:rsidRDefault="001308D9" w:rsidP="007C0A7E">
            <w:pPr>
              <w:rPr>
                <w:sz w:val="18"/>
                <w:szCs w:val="18"/>
              </w:rPr>
            </w:pPr>
            <w:r w:rsidRPr="001308D9">
              <w:rPr>
                <w:sz w:val="18"/>
                <w:szCs w:val="18"/>
              </w:rPr>
              <w:t>Catch compositions linked to definitions of fishery,</w:t>
            </w:r>
          </w:p>
        </w:tc>
        <w:tc>
          <w:tcPr>
            <w:tcW w:w="1457" w:type="pct"/>
            <w:tcBorders>
              <w:top w:val="single" w:sz="4" w:space="0" w:color="auto"/>
              <w:left w:val="single" w:sz="4" w:space="0" w:color="auto"/>
              <w:bottom w:val="single" w:sz="4" w:space="0" w:color="auto"/>
              <w:right w:val="single" w:sz="4" w:space="0" w:color="auto"/>
            </w:tcBorders>
            <w:hideMark/>
          </w:tcPr>
          <w:p w14:paraId="2595E07D" w14:textId="77777777" w:rsidR="001308D9" w:rsidRPr="001308D9" w:rsidRDefault="001308D9" w:rsidP="007C0A7E">
            <w:pPr>
              <w:rPr>
                <w:sz w:val="18"/>
                <w:szCs w:val="18"/>
              </w:rPr>
            </w:pPr>
            <w:r w:rsidRPr="001308D9">
              <w:rPr>
                <w:sz w:val="18"/>
                <w:szCs w:val="18"/>
              </w:rPr>
              <w:t>Explicit link between physical vessels (fleets) and activity (</w:t>
            </w:r>
            <w:proofErr w:type="spellStart"/>
            <w:r w:rsidRPr="001308D9">
              <w:rPr>
                <w:sz w:val="18"/>
                <w:szCs w:val="18"/>
              </w:rPr>
              <w:t>métier</w:t>
            </w:r>
            <w:proofErr w:type="spellEnd"/>
            <w:r w:rsidRPr="001308D9">
              <w:rPr>
                <w:sz w:val="18"/>
                <w:szCs w:val="18"/>
              </w:rPr>
              <w:t>).</w:t>
            </w:r>
          </w:p>
          <w:p w14:paraId="01D1DC01" w14:textId="77777777" w:rsidR="001308D9" w:rsidRPr="001308D9" w:rsidRDefault="001308D9" w:rsidP="007C0A7E">
            <w:pPr>
              <w:rPr>
                <w:sz w:val="18"/>
                <w:szCs w:val="18"/>
              </w:rPr>
            </w:pPr>
            <w:r w:rsidRPr="001308D9">
              <w:rPr>
                <w:sz w:val="18"/>
                <w:szCs w:val="18"/>
              </w:rPr>
              <w:t>Allows for modelling effort allocation to different fisheries (currently based on past shares),</w:t>
            </w:r>
          </w:p>
          <w:p w14:paraId="6AF1B581" w14:textId="77777777" w:rsidR="001308D9" w:rsidRPr="001308D9" w:rsidRDefault="001308D9" w:rsidP="007C0A7E">
            <w:pPr>
              <w:rPr>
                <w:sz w:val="18"/>
                <w:szCs w:val="18"/>
              </w:rPr>
            </w:pPr>
            <w:r w:rsidRPr="001308D9">
              <w:rPr>
                <w:sz w:val="18"/>
                <w:szCs w:val="18"/>
              </w:rPr>
              <w:t>Inclusion of fleet level allows for economic considerations.</w:t>
            </w:r>
          </w:p>
        </w:tc>
      </w:tr>
      <w:tr w:rsidR="001308D9" w:rsidRPr="001308D9" w14:paraId="25F2CBD0" w14:textId="77777777" w:rsidTr="007C0A7E">
        <w:tc>
          <w:tcPr>
            <w:tcW w:w="628" w:type="pct"/>
            <w:tcBorders>
              <w:top w:val="single" w:sz="4" w:space="0" w:color="auto"/>
              <w:left w:val="single" w:sz="4" w:space="0" w:color="auto"/>
              <w:bottom w:val="single" w:sz="4" w:space="0" w:color="auto"/>
              <w:right w:val="single" w:sz="4" w:space="0" w:color="auto"/>
            </w:tcBorders>
            <w:hideMark/>
          </w:tcPr>
          <w:p w14:paraId="332B8899" w14:textId="77777777" w:rsidR="001308D9" w:rsidRPr="001308D9" w:rsidRDefault="001308D9" w:rsidP="007C0A7E">
            <w:pPr>
              <w:rPr>
                <w:i/>
                <w:iCs/>
                <w:sz w:val="18"/>
                <w:szCs w:val="18"/>
              </w:rPr>
            </w:pPr>
            <w:r w:rsidRPr="001308D9">
              <w:rPr>
                <w:i/>
                <w:iCs/>
                <w:sz w:val="18"/>
                <w:szCs w:val="18"/>
              </w:rPr>
              <w:t>Limitations</w:t>
            </w:r>
          </w:p>
        </w:tc>
        <w:tc>
          <w:tcPr>
            <w:tcW w:w="1457" w:type="pct"/>
            <w:tcBorders>
              <w:top w:val="single" w:sz="4" w:space="0" w:color="auto"/>
              <w:left w:val="single" w:sz="4" w:space="0" w:color="auto"/>
              <w:bottom w:val="single" w:sz="4" w:space="0" w:color="auto"/>
              <w:right w:val="single" w:sz="4" w:space="0" w:color="auto"/>
            </w:tcBorders>
          </w:tcPr>
          <w:p w14:paraId="28241CC4" w14:textId="77777777" w:rsidR="001308D9" w:rsidRPr="001308D9" w:rsidRDefault="001308D9" w:rsidP="007C0A7E">
            <w:pPr>
              <w:rPr>
                <w:sz w:val="18"/>
                <w:szCs w:val="18"/>
              </w:rPr>
            </w:pPr>
            <w:r w:rsidRPr="001308D9">
              <w:rPr>
                <w:sz w:val="18"/>
                <w:szCs w:val="18"/>
              </w:rPr>
              <w:t>No description of the fisheries themselves,</w:t>
            </w:r>
          </w:p>
          <w:p w14:paraId="0C70541D" w14:textId="77777777" w:rsidR="001308D9" w:rsidRPr="001308D9" w:rsidRDefault="001308D9" w:rsidP="007C0A7E">
            <w:pPr>
              <w:rPr>
                <w:sz w:val="18"/>
                <w:szCs w:val="18"/>
              </w:rPr>
            </w:pPr>
            <w:r w:rsidRPr="001308D9">
              <w:rPr>
                <w:sz w:val="18"/>
                <w:szCs w:val="18"/>
              </w:rPr>
              <w:t>Limited to fleet level catches (no fleet behaviour possible),</w:t>
            </w:r>
          </w:p>
          <w:p w14:paraId="4C5785E5" w14:textId="77777777" w:rsidR="001308D9" w:rsidRPr="001308D9" w:rsidRDefault="001308D9" w:rsidP="007C0A7E">
            <w:pPr>
              <w:rPr>
                <w:sz w:val="18"/>
                <w:szCs w:val="18"/>
              </w:rPr>
            </w:pPr>
            <w:r w:rsidRPr="001308D9">
              <w:rPr>
                <w:sz w:val="18"/>
                <w:szCs w:val="18"/>
              </w:rPr>
              <w:t>Merges activity in different fisheries,</w:t>
            </w:r>
          </w:p>
          <w:p w14:paraId="54B88638" w14:textId="77777777" w:rsidR="001308D9" w:rsidRPr="001308D9" w:rsidRDefault="001308D9" w:rsidP="007C0A7E">
            <w:pPr>
              <w:rPr>
                <w:sz w:val="18"/>
                <w:szCs w:val="18"/>
              </w:rPr>
            </w:pPr>
            <w:r w:rsidRPr="001308D9">
              <w:rPr>
                <w:sz w:val="18"/>
                <w:szCs w:val="18"/>
              </w:rPr>
              <w:t>Polyvalent activity is impossible to identity,</w:t>
            </w:r>
          </w:p>
          <w:p w14:paraId="4601FEFD" w14:textId="77777777" w:rsidR="001308D9" w:rsidRPr="001308D9" w:rsidRDefault="001308D9" w:rsidP="007C0A7E">
            <w:pPr>
              <w:pStyle w:val="Kommentartext"/>
              <w:rPr>
                <w:sz w:val="18"/>
                <w:szCs w:val="18"/>
              </w:rPr>
            </w:pPr>
          </w:p>
        </w:tc>
        <w:tc>
          <w:tcPr>
            <w:tcW w:w="1457" w:type="pct"/>
            <w:tcBorders>
              <w:top w:val="single" w:sz="4" w:space="0" w:color="auto"/>
              <w:left w:val="single" w:sz="4" w:space="0" w:color="auto"/>
              <w:bottom w:val="single" w:sz="4" w:space="0" w:color="auto"/>
              <w:right w:val="single" w:sz="4" w:space="0" w:color="auto"/>
            </w:tcBorders>
            <w:hideMark/>
          </w:tcPr>
          <w:p w14:paraId="55A01849" w14:textId="77777777" w:rsidR="001308D9" w:rsidRPr="001308D9" w:rsidRDefault="001308D9" w:rsidP="007C0A7E">
            <w:pPr>
              <w:rPr>
                <w:sz w:val="18"/>
                <w:szCs w:val="18"/>
              </w:rPr>
            </w:pPr>
            <w:r w:rsidRPr="001308D9">
              <w:rPr>
                <w:sz w:val="18"/>
                <w:szCs w:val="18"/>
              </w:rPr>
              <w:t>No link to the economic unit,</w:t>
            </w:r>
          </w:p>
          <w:p w14:paraId="79D08354" w14:textId="77777777" w:rsidR="001308D9" w:rsidRPr="001308D9" w:rsidRDefault="001308D9" w:rsidP="007C0A7E">
            <w:pPr>
              <w:rPr>
                <w:sz w:val="18"/>
                <w:szCs w:val="18"/>
              </w:rPr>
            </w:pPr>
            <w:r w:rsidRPr="001308D9">
              <w:rPr>
                <w:sz w:val="18"/>
                <w:szCs w:val="18"/>
              </w:rPr>
              <w:t>No constraints on effort as link to physical vessels not included (unrealistic effort),</w:t>
            </w:r>
          </w:p>
          <w:p w14:paraId="4F4B3369" w14:textId="77777777" w:rsidR="001308D9" w:rsidRPr="001308D9" w:rsidRDefault="001308D9" w:rsidP="007C0A7E">
            <w:pPr>
              <w:rPr>
                <w:sz w:val="18"/>
                <w:szCs w:val="18"/>
              </w:rPr>
            </w:pPr>
            <w:r w:rsidRPr="001308D9">
              <w:rPr>
                <w:sz w:val="18"/>
                <w:szCs w:val="18"/>
              </w:rPr>
              <w:t>Definitions of fisheries do not capture all variation in fishing activity (compromise between data availability and classifying fishing activity),</w:t>
            </w:r>
          </w:p>
          <w:p w14:paraId="130033C4" w14:textId="77777777" w:rsidR="001308D9" w:rsidRPr="001308D9" w:rsidRDefault="001308D9" w:rsidP="007C0A7E">
            <w:pPr>
              <w:rPr>
                <w:sz w:val="18"/>
                <w:szCs w:val="18"/>
              </w:rPr>
            </w:pPr>
            <w:r w:rsidRPr="001308D9">
              <w:rPr>
                <w:sz w:val="18"/>
                <w:szCs w:val="18"/>
              </w:rPr>
              <w:t>Limited data availability (space, time) to define fisheries,</w:t>
            </w:r>
          </w:p>
          <w:p w14:paraId="09CE99E8" w14:textId="77777777" w:rsidR="001308D9" w:rsidRPr="001308D9" w:rsidRDefault="001308D9" w:rsidP="007C0A7E">
            <w:pPr>
              <w:rPr>
                <w:sz w:val="18"/>
                <w:szCs w:val="18"/>
              </w:rPr>
            </w:pPr>
            <w:r w:rsidRPr="001308D9">
              <w:rPr>
                <w:sz w:val="18"/>
                <w:szCs w:val="18"/>
              </w:rPr>
              <w:t>Polyvalent activity is impossible to identity,</w:t>
            </w:r>
          </w:p>
          <w:p w14:paraId="55F3197E" w14:textId="77777777" w:rsidR="001308D9" w:rsidRPr="001308D9" w:rsidRDefault="001308D9" w:rsidP="007C0A7E">
            <w:pPr>
              <w:rPr>
                <w:sz w:val="18"/>
                <w:szCs w:val="18"/>
              </w:rPr>
            </w:pPr>
            <w:r w:rsidRPr="001308D9">
              <w:rPr>
                <w:sz w:val="18"/>
                <w:szCs w:val="18"/>
              </w:rPr>
              <w:t>Catches may not match current relative stability shares,</w:t>
            </w:r>
          </w:p>
        </w:tc>
        <w:tc>
          <w:tcPr>
            <w:tcW w:w="1457" w:type="pct"/>
            <w:tcBorders>
              <w:top w:val="single" w:sz="4" w:space="0" w:color="auto"/>
              <w:left w:val="single" w:sz="4" w:space="0" w:color="auto"/>
              <w:bottom w:val="single" w:sz="4" w:space="0" w:color="auto"/>
              <w:right w:val="single" w:sz="4" w:space="0" w:color="auto"/>
            </w:tcBorders>
            <w:hideMark/>
          </w:tcPr>
          <w:p w14:paraId="6A25EA29" w14:textId="77777777" w:rsidR="001308D9" w:rsidRPr="001308D9" w:rsidRDefault="001308D9" w:rsidP="007C0A7E">
            <w:pPr>
              <w:rPr>
                <w:sz w:val="18"/>
                <w:szCs w:val="18"/>
              </w:rPr>
            </w:pPr>
            <w:r w:rsidRPr="001308D9">
              <w:rPr>
                <w:sz w:val="18"/>
                <w:szCs w:val="18"/>
              </w:rPr>
              <w:t xml:space="preserve">If </w:t>
            </w:r>
            <w:proofErr w:type="spellStart"/>
            <w:r w:rsidRPr="001308D9">
              <w:rPr>
                <w:sz w:val="18"/>
                <w:szCs w:val="18"/>
              </w:rPr>
              <w:t>métier</w:t>
            </w:r>
            <w:proofErr w:type="spellEnd"/>
            <w:r w:rsidRPr="001308D9">
              <w:rPr>
                <w:sz w:val="18"/>
                <w:szCs w:val="18"/>
              </w:rPr>
              <w:t xml:space="preserve"> dynamics are not modelled the choke effect is at the fleet level (see Table 3),</w:t>
            </w:r>
          </w:p>
          <w:p w14:paraId="4B951C9B" w14:textId="77777777" w:rsidR="001308D9" w:rsidRPr="001308D9" w:rsidRDefault="001308D9" w:rsidP="007C0A7E">
            <w:pPr>
              <w:rPr>
                <w:sz w:val="18"/>
                <w:szCs w:val="18"/>
              </w:rPr>
            </w:pPr>
            <w:r w:rsidRPr="001308D9">
              <w:rPr>
                <w:sz w:val="18"/>
                <w:szCs w:val="18"/>
              </w:rPr>
              <w:t>Definitions of fisheries do not capture all variation in fishing activity (compromise between data availability and classifying fishing activity),</w:t>
            </w:r>
          </w:p>
          <w:p w14:paraId="32774DDC" w14:textId="77777777" w:rsidR="001308D9" w:rsidRPr="001308D9" w:rsidRDefault="001308D9" w:rsidP="007C0A7E">
            <w:pPr>
              <w:rPr>
                <w:sz w:val="18"/>
                <w:szCs w:val="18"/>
              </w:rPr>
            </w:pPr>
            <w:r w:rsidRPr="001308D9">
              <w:rPr>
                <w:sz w:val="18"/>
                <w:szCs w:val="18"/>
              </w:rPr>
              <w:t xml:space="preserve">Limited data availability (space, time) to define fishing </w:t>
            </w:r>
            <w:proofErr w:type="spellStart"/>
            <w:r w:rsidRPr="001308D9">
              <w:rPr>
                <w:sz w:val="18"/>
                <w:szCs w:val="18"/>
              </w:rPr>
              <w:t>métier</w:t>
            </w:r>
            <w:proofErr w:type="spellEnd"/>
            <w:r w:rsidRPr="001308D9">
              <w:rPr>
                <w:sz w:val="18"/>
                <w:szCs w:val="18"/>
              </w:rPr>
              <w:t>,</w:t>
            </w:r>
          </w:p>
        </w:tc>
      </w:tr>
      <w:tr w:rsidR="001308D9" w:rsidRPr="001308D9" w14:paraId="0373D1FD" w14:textId="77777777" w:rsidTr="007C0A7E">
        <w:trPr>
          <w:trHeight w:val="56"/>
        </w:trPr>
        <w:tc>
          <w:tcPr>
            <w:tcW w:w="628" w:type="pct"/>
            <w:tcBorders>
              <w:top w:val="single" w:sz="4" w:space="0" w:color="auto"/>
              <w:left w:val="single" w:sz="4" w:space="0" w:color="auto"/>
              <w:bottom w:val="single" w:sz="4" w:space="0" w:color="auto"/>
              <w:right w:val="single" w:sz="4" w:space="0" w:color="auto"/>
            </w:tcBorders>
            <w:hideMark/>
          </w:tcPr>
          <w:p w14:paraId="6E81AAB3" w14:textId="77777777" w:rsidR="001308D9" w:rsidRPr="001308D9" w:rsidRDefault="001308D9" w:rsidP="007C0A7E">
            <w:pPr>
              <w:rPr>
                <w:i/>
                <w:iCs/>
                <w:sz w:val="18"/>
                <w:szCs w:val="18"/>
              </w:rPr>
            </w:pPr>
            <w:r w:rsidRPr="001308D9">
              <w:rPr>
                <w:i/>
                <w:iCs/>
                <w:sz w:val="18"/>
                <w:szCs w:val="18"/>
              </w:rPr>
              <w:t>Examples</w:t>
            </w:r>
          </w:p>
        </w:tc>
        <w:tc>
          <w:tcPr>
            <w:tcW w:w="1457" w:type="pct"/>
            <w:tcBorders>
              <w:top w:val="single" w:sz="4" w:space="0" w:color="auto"/>
              <w:left w:val="single" w:sz="4" w:space="0" w:color="auto"/>
              <w:bottom w:val="single" w:sz="4" w:space="0" w:color="auto"/>
              <w:right w:val="single" w:sz="4" w:space="0" w:color="auto"/>
            </w:tcBorders>
          </w:tcPr>
          <w:p w14:paraId="7F7E8172" w14:textId="77777777" w:rsidR="001308D9" w:rsidRPr="001308D9" w:rsidRDefault="001308D9" w:rsidP="007C0A7E">
            <w:pPr>
              <w:rPr>
                <w:sz w:val="18"/>
                <w:szCs w:val="18"/>
              </w:rPr>
            </w:pPr>
          </w:p>
        </w:tc>
        <w:tc>
          <w:tcPr>
            <w:tcW w:w="1457" w:type="pct"/>
            <w:tcBorders>
              <w:top w:val="single" w:sz="4" w:space="0" w:color="auto"/>
              <w:left w:val="single" w:sz="4" w:space="0" w:color="auto"/>
              <w:bottom w:val="single" w:sz="4" w:space="0" w:color="auto"/>
              <w:right w:val="single" w:sz="4" w:space="0" w:color="auto"/>
            </w:tcBorders>
            <w:hideMark/>
          </w:tcPr>
          <w:p w14:paraId="3338EC53" w14:textId="77777777" w:rsidR="001308D9" w:rsidRPr="001308D9" w:rsidRDefault="001308D9" w:rsidP="007C0A7E">
            <w:pPr>
              <w:rPr>
                <w:sz w:val="18"/>
                <w:szCs w:val="18"/>
              </w:rPr>
            </w:pPr>
            <w:r w:rsidRPr="001308D9">
              <w:rPr>
                <w:sz w:val="18"/>
                <w:szCs w:val="18"/>
              </w:rPr>
              <w:t>Previous model MTAC (rejected by ICES as advisory tool for reasons outlined in ICES, 2006).</w:t>
            </w:r>
          </w:p>
        </w:tc>
        <w:tc>
          <w:tcPr>
            <w:tcW w:w="1457" w:type="pct"/>
            <w:tcBorders>
              <w:top w:val="single" w:sz="4" w:space="0" w:color="auto"/>
              <w:left w:val="single" w:sz="4" w:space="0" w:color="auto"/>
              <w:bottom w:val="single" w:sz="4" w:space="0" w:color="auto"/>
              <w:right w:val="single" w:sz="4" w:space="0" w:color="auto"/>
            </w:tcBorders>
            <w:hideMark/>
          </w:tcPr>
          <w:p w14:paraId="29CEF403" w14:textId="77777777" w:rsidR="001308D9" w:rsidRPr="001308D9" w:rsidRDefault="001308D9" w:rsidP="007C0A7E">
            <w:pPr>
              <w:rPr>
                <w:sz w:val="18"/>
                <w:szCs w:val="18"/>
              </w:rPr>
            </w:pPr>
            <w:r w:rsidRPr="001308D9">
              <w:rPr>
                <w:sz w:val="18"/>
                <w:szCs w:val="18"/>
              </w:rPr>
              <w:t xml:space="preserve">Current approaches </w:t>
            </w:r>
            <w:proofErr w:type="spellStart"/>
            <w:r w:rsidRPr="001308D9">
              <w:rPr>
                <w:sz w:val="18"/>
                <w:szCs w:val="18"/>
              </w:rPr>
              <w:t>FCube</w:t>
            </w:r>
            <w:proofErr w:type="spellEnd"/>
            <w:r w:rsidRPr="001308D9">
              <w:rPr>
                <w:sz w:val="18"/>
                <w:szCs w:val="18"/>
              </w:rPr>
              <w:t xml:space="preserve"> and FLBEIA</w:t>
            </w:r>
          </w:p>
        </w:tc>
      </w:tr>
      <w:bookmarkEnd w:id="92"/>
    </w:tbl>
    <w:p w14:paraId="1FDC00FA" w14:textId="0D361B83" w:rsidR="005348C8" w:rsidRDefault="005348C8" w:rsidP="005348C8"/>
    <w:p w14:paraId="6FCA342C" w14:textId="3B40760B" w:rsidR="00AA7E18" w:rsidRDefault="00AA7E18" w:rsidP="005348C8"/>
    <w:p w14:paraId="32FD59CA" w14:textId="3C6A7366" w:rsidR="00AA7E18" w:rsidRDefault="00AA7E18" w:rsidP="005348C8"/>
    <w:p w14:paraId="5AD9E1CD" w14:textId="73B855D4" w:rsidR="00AA7E18" w:rsidRDefault="00AA7E18" w:rsidP="005348C8"/>
    <w:p w14:paraId="01C1967D" w14:textId="7AB6DF3F" w:rsidR="00AA7E18" w:rsidRDefault="00AA7E18" w:rsidP="005348C8"/>
    <w:p w14:paraId="549F69AD" w14:textId="02A5F116" w:rsidR="00AA7E18" w:rsidRDefault="00AA7E18" w:rsidP="005348C8"/>
    <w:p w14:paraId="331E874D" w14:textId="77777777" w:rsidR="00AA7E18" w:rsidRDefault="00AA7E18" w:rsidP="005348C8"/>
    <w:p w14:paraId="670AD896" w14:textId="088C661D" w:rsidR="00AA7E18" w:rsidRPr="008206D4" w:rsidRDefault="00AA7E18" w:rsidP="00AA7E18">
      <w:pPr>
        <w:rPr>
          <w:b/>
          <w:bCs/>
          <w:sz w:val="20"/>
          <w:szCs w:val="20"/>
        </w:rPr>
      </w:pPr>
      <w:r>
        <w:rPr>
          <w:b/>
          <w:bCs/>
          <w:sz w:val="20"/>
          <w:szCs w:val="20"/>
        </w:rPr>
        <w:lastRenderedPageBreak/>
        <w:t xml:space="preserve">Table A3: </w:t>
      </w:r>
      <w:r w:rsidRPr="008206D4">
        <w:rPr>
          <w:b/>
          <w:bCs/>
          <w:sz w:val="20"/>
          <w:szCs w:val="20"/>
        </w:rPr>
        <w:t>Modelling fishing patterns (effort allocation per metier, catchability per metier and species) and resultant fleet catch compositions:</w:t>
      </w:r>
    </w:p>
    <w:tbl>
      <w:tblPr>
        <w:tblStyle w:val="Tabellenraster"/>
        <w:tblW w:w="13948" w:type="dxa"/>
        <w:tblLook w:val="04A0" w:firstRow="1" w:lastRow="0" w:firstColumn="1" w:lastColumn="0" w:noHBand="0" w:noVBand="1"/>
      </w:tblPr>
      <w:tblGrid>
        <w:gridCol w:w="1696"/>
        <w:gridCol w:w="2410"/>
        <w:gridCol w:w="2693"/>
        <w:gridCol w:w="2410"/>
        <w:gridCol w:w="2410"/>
        <w:gridCol w:w="2329"/>
      </w:tblGrid>
      <w:tr w:rsidR="00AA7E18" w:rsidRPr="00AA7E18" w14:paraId="75535C3E" w14:textId="77777777" w:rsidTr="007C0A7E">
        <w:tc>
          <w:tcPr>
            <w:tcW w:w="1696" w:type="dxa"/>
          </w:tcPr>
          <w:p w14:paraId="2623F2FF" w14:textId="77777777" w:rsidR="00AA7E18" w:rsidRPr="00AA7E18" w:rsidRDefault="00AA7E18" w:rsidP="007C0A7E">
            <w:pPr>
              <w:jc w:val="right"/>
              <w:rPr>
                <w:sz w:val="18"/>
                <w:szCs w:val="18"/>
              </w:rPr>
            </w:pPr>
            <w:r w:rsidRPr="00AA7E18">
              <w:rPr>
                <w:i/>
                <w:iCs/>
                <w:sz w:val="18"/>
                <w:szCs w:val="18"/>
              </w:rPr>
              <w:t>Options</w:t>
            </w:r>
          </w:p>
        </w:tc>
        <w:tc>
          <w:tcPr>
            <w:tcW w:w="2410" w:type="dxa"/>
          </w:tcPr>
          <w:p w14:paraId="4C2DE7D1" w14:textId="77777777" w:rsidR="00AA7E18" w:rsidRPr="00AA7E18" w:rsidRDefault="00AA7E18" w:rsidP="007C0A7E">
            <w:pPr>
              <w:rPr>
                <w:sz w:val="18"/>
                <w:szCs w:val="18"/>
              </w:rPr>
            </w:pPr>
            <w:r w:rsidRPr="00AA7E18">
              <w:rPr>
                <w:sz w:val="18"/>
                <w:szCs w:val="18"/>
              </w:rPr>
              <w:t>(a) Based on past observations</w:t>
            </w:r>
          </w:p>
        </w:tc>
        <w:tc>
          <w:tcPr>
            <w:tcW w:w="2693" w:type="dxa"/>
          </w:tcPr>
          <w:p w14:paraId="18232C32" w14:textId="77777777" w:rsidR="00AA7E18" w:rsidRPr="00AA7E18" w:rsidRDefault="00AA7E18" w:rsidP="007C0A7E">
            <w:pPr>
              <w:rPr>
                <w:sz w:val="18"/>
                <w:szCs w:val="18"/>
              </w:rPr>
            </w:pPr>
            <w:r w:rsidRPr="00AA7E18">
              <w:rPr>
                <w:sz w:val="18"/>
                <w:szCs w:val="18"/>
              </w:rPr>
              <w:t xml:space="preserve">(b) Based on past observations, include uncertainty </w:t>
            </w:r>
          </w:p>
        </w:tc>
        <w:tc>
          <w:tcPr>
            <w:tcW w:w="2410" w:type="dxa"/>
          </w:tcPr>
          <w:p w14:paraId="186349E4" w14:textId="77777777" w:rsidR="00AA7E18" w:rsidRPr="00AA7E18" w:rsidRDefault="00AA7E18" w:rsidP="007C0A7E">
            <w:pPr>
              <w:rPr>
                <w:sz w:val="18"/>
                <w:szCs w:val="18"/>
              </w:rPr>
            </w:pPr>
            <w:r w:rsidRPr="00AA7E18">
              <w:rPr>
                <w:sz w:val="18"/>
                <w:szCs w:val="18"/>
              </w:rPr>
              <w:t xml:space="preserve">(c) Based on fleet dynamic model fitted to past observations </w:t>
            </w:r>
          </w:p>
        </w:tc>
        <w:tc>
          <w:tcPr>
            <w:tcW w:w="2410" w:type="dxa"/>
          </w:tcPr>
          <w:p w14:paraId="34166D7F" w14:textId="77777777" w:rsidR="00AA7E18" w:rsidRPr="00AA7E18" w:rsidRDefault="00AA7E18" w:rsidP="007C0A7E">
            <w:pPr>
              <w:rPr>
                <w:sz w:val="18"/>
                <w:szCs w:val="18"/>
              </w:rPr>
            </w:pPr>
            <w:r w:rsidRPr="00AA7E18">
              <w:rPr>
                <w:sz w:val="18"/>
                <w:szCs w:val="18"/>
              </w:rPr>
              <w:t>(d) Based on optimisation, but limited to range of past observations</w:t>
            </w:r>
          </w:p>
        </w:tc>
        <w:tc>
          <w:tcPr>
            <w:tcW w:w="2329" w:type="dxa"/>
          </w:tcPr>
          <w:p w14:paraId="5B73676B" w14:textId="77777777" w:rsidR="00AA7E18" w:rsidRPr="00AA7E18" w:rsidRDefault="00AA7E18" w:rsidP="007C0A7E">
            <w:pPr>
              <w:rPr>
                <w:sz w:val="18"/>
                <w:szCs w:val="18"/>
              </w:rPr>
            </w:pPr>
            <w:r w:rsidRPr="00AA7E18">
              <w:rPr>
                <w:sz w:val="18"/>
                <w:szCs w:val="18"/>
              </w:rPr>
              <w:t>(e) Based on optimisation model (unconstrained)</w:t>
            </w:r>
          </w:p>
        </w:tc>
      </w:tr>
      <w:tr w:rsidR="00AA7E18" w:rsidRPr="00AA7E18" w14:paraId="05AC58D1" w14:textId="77777777" w:rsidTr="007C0A7E">
        <w:tc>
          <w:tcPr>
            <w:tcW w:w="1696" w:type="dxa"/>
          </w:tcPr>
          <w:p w14:paraId="1A06B7B4" w14:textId="77777777" w:rsidR="00AA7E18" w:rsidRPr="00AA7E18" w:rsidRDefault="00AA7E18" w:rsidP="007C0A7E">
            <w:pPr>
              <w:rPr>
                <w:sz w:val="18"/>
                <w:szCs w:val="18"/>
              </w:rPr>
            </w:pPr>
            <w:r w:rsidRPr="00AA7E18">
              <w:rPr>
                <w:i/>
                <w:iCs/>
                <w:sz w:val="18"/>
                <w:szCs w:val="18"/>
              </w:rPr>
              <w:t>Description</w:t>
            </w:r>
          </w:p>
        </w:tc>
        <w:tc>
          <w:tcPr>
            <w:tcW w:w="2410" w:type="dxa"/>
          </w:tcPr>
          <w:p w14:paraId="0EC22D90" w14:textId="77777777" w:rsidR="00AA7E18" w:rsidRPr="00AA7E18" w:rsidRDefault="00AA7E18" w:rsidP="007C0A7E">
            <w:pPr>
              <w:rPr>
                <w:sz w:val="18"/>
                <w:szCs w:val="18"/>
              </w:rPr>
            </w:pPr>
            <w:r w:rsidRPr="00AA7E18">
              <w:rPr>
                <w:sz w:val="18"/>
                <w:szCs w:val="18"/>
              </w:rPr>
              <w:t>No adaptation of fleets to quotas,</w:t>
            </w:r>
          </w:p>
          <w:p w14:paraId="4A5AB77E" w14:textId="77777777" w:rsidR="00AA7E18" w:rsidRPr="00AA7E18" w:rsidRDefault="00AA7E18" w:rsidP="007C0A7E">
            <w:pPr>
              <w:rPr>
                <w:sz w:val="18"/>
                <w:szCs w:val="18"/>
              </w:rPr>
            </w:pPr>
          </w:p>
        </w:tc>
        <w:tc>
          <w:tcPr>
            <w:tcW w:w="2693" w:type="dxa"/>
          </w:tcPr>
          <w:p w14:paraId="153E2FDF" w14:textId="77777777" w:rsidR="00AA7E18" w:rsidRPr="00AA7E18" w:rsidRDefault="00AA7E18" w:rsidP="007C0A7E">
            <w:pPr>
              <w:rPr>
                <w:sz w:val="18"/>
                <w:szCs w:val="18"/>
              </w:rPr>
            </w:pPr>
            <w:r w:rsidRPr="00AA7E18">
              <w:rPr>
                <w:sz w:val="18"/>
                <w:szCs w:val="18"/>
              </w:rPr>
              <w:t>Provide uncertainty estimates based on (recent) past fishing patterns</w:t>
            </w:r>
          </w:p>
        </w:tc>
        <w:tc>
          <w:tcPr>
            <w:tcW w:w="2410" w:type="dxa"/>
          </w:tcPr>
          <w:p w14:paraId="0DBF425A" w14:textId="77777777" w:rsidR="00AA7E18" w:rsidRPr="00AA7E18" w:rsidRDefault="00AA7E18" w:rsidP="007C0A7E">
            <w:pPr>
              <w:rPr>
                <w:sz w:val="18"/>
                <w:szCs w:val="18"/>
              </w:rPr>
            </w:pPr>
            <w:r w:rsidRPr="00AA7E18">
              <w:rPr>
                <w:sz w:val="18"/>
                <w:szCs w:val="18"/>
              </w:rPr>
              <w:t>Use model to predict how fleets will adapt effort to quotas</w:t>
            </w:r>
          </w:p>
        </w:tc>
        <w:tc>
          <w:tcPr>
            <w:tcW w:w="2410" w:type="dxa"/>
          </w:tcPr>
          <w:p w14:paraId="7D611CFB" w14:textId="77777777" w:rsidR="00AA7E18" w:rsidRPr="00AA7E18" w:rsidRDefault="00AA7E18" w:rsidP="007C0A7E">
            <w:pPr>
              <w:rPr>
                <w:sz w:val="18"/>
                <w:szCs w:val="18"/>
              </w:rPr>
            </w:pPr>
            <w:r w:rsidRPr="00AA7E18">
              <w:rPr>
                <w:sz w:val="18"/>
                <w:szCs w:val="18"/>
              </w:rPr>
              <w:t xml:space="preserve">Optimisation of effort in </w:t>
            </w:r>
            <w:proofErr w:type="spellStart"/>
            <w:r w:rsidRPr="00AA7E18">
              <w:rPr>
                <w:sz w:val="18"/>
                <w:szCs w:val="18"/>
              </w:rPr>
              <w:t>métier</w:t>
            </w:r>
            <w:proofErr w:type="spellEnd"/>
            <w:r w:rsidRPr="00AA7E18">
              <w:rPr>
                <w:sz w:val="18"/>
                <w:szCs w:val="18"/>
              </w:rPr>
              <w:t xml:space="preserve"> to maximise catch or revenue given quota constraints constrained to past observed shares of effort.</w:t>
            </w:r>
          </w:p>
        </w:tc>
        <w:tc>
          <w:tcPr>
            <w:tcW w:w="2329" w:type="dxa"/>
          </w:tcPr>
          <w:p w14:paraId="11A1C26C" w14:textId="77777777" w:rsidR="00AA7E18" w:rsidRPr="00AA7E18" w:rsidRDefault="00AA7E18" w:rsidP="007C0A7E">
            <w:pPr>
              <w:rPr>
                <w:sz w:val="18"/>
                <w:szCs w:val="18"/>
              </w:rPr>
            </w:pPr>
            <w:r w:rsidRPr="00AA7E18">
              <w:rPr>
                <w:sz w:val="18"/>
                <w:szCs w:val="18"/>
              </w:rPr>
              <w:t xml:space="preserve">Optimisation of effort in </w:t>
            </w:r>
            <w:proofErr w:type="spellStart"/>
            <w:r w:rsidRPr="00AA7E18">
              <w:rPr>
                <w:sz w:val="18"/>
                <w:szCs w:val="18"/>
              </w:rPr>
              <w:t>métier</w:t>
            </w:r>
            <w:proofErr w:type="spellEnd"/>
            <w:r w:rsidRPr="00AA7E18">
              <w:rPr>
                <w:sz w:val="18"/>
                <w:szCs w:val="18"/>
              </w:rPr>
              <w:t xml:space="preserve"> to maximise catch or revenue given quota constraints unconstrained.</w:t>
            </w:r>
          </w:p>
        </w:tc>
      </w:tr>
      <w:tr w:rsidR="00AA7E18" w:rsidRPr="00AA7E18" w14:paraId="7BF7FF2A" w14:textId="77777777" w:rsidTr="007C0A7E">
        <w:tc>
          <w:tcPr>
            <w:tcW w:w="1696" w:type="dxa"/>
          </w:tcPr>
          <w:p w14:paraId="3FD80A84" w14:textId="77777777" w:rsidR="00AA7E18" w:rsidRPr="00AA7E18" w:rsidRDefault="00AA7E18" w:rsidP="007C0A7E">
            <w:pPr>
              <w:rPr>
                <w:sz w:val="18"/>
                <w:szCs w:val="18"/>
              </w:rPr>
            </w:pPr>
            <w:r w:rsidRPr="00AA7E18">
              <w:rPr>
                <w:i/>
                <w:iCs/>
                <w:sz w:val="18"/>
                <w:szCs w:val="18"/>
              </w:rPr>
              <w:t>Strengths</w:t>
            </w:r>
          </w:p>
        </w:tc>
        <w:tc>
          <w:tcPr>
            <w:tcW w:w="2410" w:type="dxa"/>
          </w:tcPr>
          <w:p w14:paraId="5E183375" w14:textId="77777777" w:rsidR="00AA7E18" w:rsidRPr="00AA7E18" w:rsidRDefault="00AA7E18" w:rsidP="007C0A7E">
            <w:pPr>
              <w:rPr>
                <w:sz w:val="18"/>
                <w:szCs w:val="18"/>
              </w:rPr>
            </w:pPr>
            <w:r w:rsidRPr="00AA7E18">
              <w:rPr>
                <w:sz w:val="18"/>
                <w:szCs w:val="18"/>
              </w:rPr>
              <w:t>Identifies choke stocks “if all else the same”,</w:t>
            </w:r>
          </w:p>
          <w:p w14:paraId="617AF09C" w14:textId="77777777" w:rsidR="00AA7E18" w:rsidRPr="00AA7E18" w:rsidRDefault="00AA7E18" w:rsidP="007C0A7E">
            <w:pPr>
              <w:rPr>
                <w:sz w:val="18"/>
                <w:szCs w:val="18"/>
              </w:rPr>
            </w:pPr>
            <w:r w:rsidRPr="00AA7E18">
              <w:rPr>
                <w:sz w:val="18"/>
                <w:szCs w:val="18"/>
              </w:rPr>
              <w:t>Simple and easier to understand,</w:t>
            </w:r>
          </w:p>
        </w:tc>
        <w:tc>
          <w:tcPr>
            <w:tcW w:w="2693" w:type="dxa"/>
          </w:tcPr>
          <w:p w14:paraId="446D7A19" w14:textId="77777777" w:rsidR="00AA7E18" w:rsidRPr="00AA7E18" w:rsidRDefault="00AA7E18" w:rsidP="007C0A7E">
            <w:pPr>
              <w:rPr>
                <w:sz w:val="18"/>
                <w:szCs w:val="18"/>
              </w:rPr>
            </w:pPr>
            <w:r w:rsidRPr="00AA7E18">
              <w:rPr>
                <w:sz w:val="18"/>
                <w:szCs w:val="18"/>
              </w:rPr>
              <w:t>Reflect historic adaptability in fishing patterns,</w:t>
            </w:r>
          </w:p>
          <w:p w14:paraId="36F1DA5D" w14:textId="77777777" w:rsidR="00AA7E18" w:rsidRPr="00AA7E18" w:rsidRDefault="00AA7E18" w:rsidP="007C0A7E">
            <w:pPr>
              <w:rPr>
                <w:sz w:val="18"/>
                <w:szCs w:val="18"/>
              </w:rPr>
            </w:pPr>
            <w:r w:rsidRPr="00AA7E18">
              <w:rPr>
                <w:sz w:val="18"/>
                <w:szCs w:val="18"/>
              </w:rPr>
              <w:t>Provides upper and lower bounds of expected catch,</w:t>
            </w:r>
          </w:p>
        </w:tc>
        <w:tc>
          <w:tcPr>
            <w:tcW w:w="2410" w:type="dxa"/>
          </w:tcPr>
          <w:p w14:paraId="7752EDFC" w14:textId="77777777" w:rsidR="00AA7E18" w:rsidRPr="00AA7E18" w:rsidRDefault="00AA7E18" w:rsidP="007C0A7E">
            <w:pPr>
              <w:rPr>
                <w:sz w:val="18"/>
                <w:szCs w:val="18"/>
              </w:rPr>
            </w:pPr>
            <w:r w:rsidRPr="00AA7E18">
              <w:rPr>
                <w:sz w:val="18"/>
                <w:szCs w:val="18"/>
              </w:rPr>
              <w:t>Allows for fleet adaptation to be considered in choke effects,</w:t>
            </w:r>
          </w:p>
          <w:p w14:paraId="4380D256" w14:textId="77777777" w:rsidR="00AA7E18" w:rsidRPr="00AA7E18" w:rsidRDefault="00AA7E18" w:rsidP="007C0A7E">
            <w:pPr>
              <w:rPr>
                <w:sz w:val="18"/>
                <w:szCs w:val="18"/>
              </w:rPr>
            </w:pPr>
          </w:p>
        </w:tc>
        <w:tc>
          <w:tcPr>
            <w:tcW w:w="2410" w:type="dxa"/>
          </w:tcPr>
          <w:p w14:paraId="4011F566" w14:textId="77777777" w:rsidR="00AA7E18" w:rsidRPr="00AA7E18" w:rsidRDefault="00AA7E18" w:rsidP="007C0A7E">
            <w:pPr>
              <w:rPr>
                <w:sz w:val="18"/>
                <w:szCs w:val="18"/>
              </w:rPr>
            </w:pPr>
            <w:r w:rsidRPr="00AA7E18">
              <w:rPr>
                <w:sz w:val="18"/>
                <w:szCs w:val="18"/>
              </w:rPr>
              <w:t>Adaptation to quotas within historic observations,</w:t>
            </w:r>
          </w:p>
        </w:tc>
        <w:tc>
          <w:tcPr>
            <w:tcW w:w="2329" w:type="dxa"/>
          </w:tcPr>
          <w:p w14:paraId="0C0020D3" w14:textId="77777777" w:rsidR="00AA7E18" w:rsidRPr="00AA7E18" w:rsidRDefault="00AA7E18" w:rsidP="007C0A7E">
            <w:pPr>
              <w:rPr>
                <w:sz w:val="18"/>
                <w:szCs w:val="18"/>
              </w:rPr>
            </w:pPr>
            <w:r w:rsidRPr="00AA7E18">
              <w:rPr>
                <w:sz w:val="18"/>
                <w:szCs w:val="18"/>
              </w:rPr>
              <w:t>Maximum flexibility,</w:t>
            </w:r>
          </w:p>
        </w:tc>
      </w:tr>
      <w:tr w:rsidR="00AA7E18" w:rsidRPr="00AA7E18" w14:paraId="1C7A4F14" w14:textId="77777777" w:rsidTr="007C0A7E">
        <w:tc>
          <w:tcPr>
            <w:tcW w:w="1696" w:type="dxa"/>
          </w:tcPr>
          <w:p w14:paraId="7404D728" w14:textId="77777777" w:rsidR="00AA7E18" w:rsidRPr="00AA7E18" w:rsidRDefault="00AA7E18" w:rsidP="007C0A7E">
            <w:pPr>
              <w:rPr>
                <w:sz w:val="18"/>
                <w:szCs w:val="18"/>
              </w:rPr>
            </w:pPr>
            <w:r w:rsidRPr="00AA7E18">
              <w:rPr>
                <w:i/>
                <w:iCs/>
                <w:sz w:val="18"/>
                <w:szCs w:val="18"/>
              </w:rPr>
              <w:t>Limitations</w:t>
            </w:r>
          </w:p>
        </w:tc>
        <w:tc>
          <w:tcPr>
            <w:tcW w:w="2410" w:type="dxa"/>
          </w:tcPr>
          <w:p w14:paraId="78BEFEC2" w14:textId="77777777" w:rsidR="00AA7E18" w:rsidRPr="00AA7E18" w:rsidRDefault="00AA7E18" w:rsidP="007C0A7E">
            <w:pPr>
              <w:rPr>
                <w:sz w:val="18"/>
                <w:szCs w:val="18"/>
              </w:rPr>
            </w:pPr>
            <w:r w:rsidRPr="00AA7E18">
              <w:rPr>
                <w:sz w:val="18"/>
                <w:szCs w:val="18"/>
              </w:rPr>
              <w:t>May over or underestimate choke effects based on changing fishing behaviour,</w:t>
            </w:r>
          </w:p>
          <w:p w14:paraId="5240419A" w14:textId="77777777" w:rsidR="00AA7E18" w:rsidRPr="00AA7E18" w:rsidRDefault="00AA7E18" w:rsidP="007C0A7E">
            <w:pPr>
              <w:rPr>
                <w:sz w:val="18"/>
                <w:szCs w:val="18"/>
              </w:rPr>
            </w:pPr>
            <w:r w:rsidRPr="00AA7E18">
              <w:rPr>
                <w:sz w:val="18"/>
                <w:szCs w:val="18"/>
              </w:rPr>
              <w:t>Simple process model of 1:1 relationship between effort and F/catch,</w:t>
            </w:r>
          </w:p>
        </w:tc>
        <w:tc>
          <w:tcPr>
            <w:tcW w:w="2693" w:type="dxa"/>
          </w:tcPr>
          <w:p w14:paraId="062184CB" w14:textId="77777777" w:rsidR="00AA7E18" w:rsidRPr="00AA7E18" w:rsidRDefault="00AA7E18" w:rsidP="007C0A7E">
            <w:pPr>
              <w:rPr>
                <w:sz w:val="18"/>
                <w:szCs w:val="18"/>
              </w:rPr>
            </w:pPr>
            <w:r w:rsidRPr="00AA7E18">
              <w:rPr>
                <w:sz w:val="18"/>
                <w:szCs w:val="18"/>
              </w:rPr>
              <w:t>More difficult to communicate outputs,</w:t>
            </w:r>
          </w:p>
          <w:p w14:paraId="4EF01D09" w14:textId="77777777" w:rsidR="00AA7E18" w:rsidRPr="00AA7E18" w:rsidRDefault="00AA7E18" w:rsidP="007C0A7E">
            <w:pPr>
              <w:rPr>
                <w:sz w:val="18"/>
                <w:szCs w:val="18"/>
              </w:rPr>
            </w:pPr>
            <w:r w:rsidRPr="00AA7E18">
              <w:rPr>
                <w:sz w:val="18"/>
                <w:szCs w:val="18"/>
              </w:rPr>
              <w:t>May not capture full flexibility of fleets,</w:t>
            </w:r>
          </w:p>
          <w:p w14:paraId="6C96D26F" w14:textId="77777777" w:rsidR="00AA7E18" w:rsidRPr="00AA7E18" w:rsidRDefault="00AA7E18" w:rsidP="007C0A7E">
            <w:pPr>
              <w:rPr>
                <w:sz w:val="18"/>
                <w:szCs w:val="18"/>
              </w:rPr>
            </w:pPr>
          </w:p>
        </w:tc>
        <w:tc>
          <w:tcPr>
            <w:tcW w:w="2410" w:type="dxa"/>
          </w:tcPr>
          <w:p w14:paraId="7113E94D" w14:textId="77777777" w:rsidR="00AA7E18" w:rsidRPr="00AA7E18" w:rsidRDefault="00AA7E18" w:rsidP="007C0A7E">
            <w:pPr>
              <w:rPr>
                <w:sz w:val="18"/>
                <w:szCs w:val="18"/>
              </w:rPr>
            </w:pPr>
            <w:r w:rsidRPr="00AA7E18">
              <w:rPr>
                <w:sz w:val="18"/>
                <w:szCs w:val="18"/>
              </w:rPr>
              <w:t>Lack of available models may require simple assumptions,</w:t>
            </w:r>
          </w:p>
          <w:p w14:paraId="23EA2E47" w14:textId="77777777" w:rsidR="00AA7E18" w:rsidRPr="00AA7E18" w:rsidRDefault="00AA7E18" w:rsidP="007C0A7E">
            <w:pPr>
              <w:rPr>
                <w:sz w:val="18"/>
                <w:szCs w:val="18"/>
              </w:rPr>
            </w:pPr>
            <w:r w:rsidRPr="00AA7E18">
              <w:rPr>
                <w:sz w:val="18"/>
                <w:szCs w:val="18"/>
              </w:rPr>
              <w:t>More complexity in model,</w:t>
            </w:r>
          </w:p>
          <w:p w14:paraId="69FE24A5" w14:textId="77777777" w:rsidR="00AA7E18" w:rsidRPr="00AA7E18" w:rsidRDefault="00AA7E18" w:rsidP="007C0A7E">
            <w:pPr>
              <w:rPr>
                <w:sz w:val="18"/>
                <w:szCs w:val="18"/>
              </w:rPr>
            </w:pPr>
            <w:r w:rsidRPr="00AA7E18">
              <w:rPr>
                <w:sz w:val="18"/>
                <w:szCs w:val="18"/>
              </w:rPr>
              <w:t>Do not have data on all drivers of effort,</w:t>
            </w:r>
          </w:p>
        </w:tc>
        <w:tc>
          <w:tcPr>
            <w:tcW w:w="2410" w:type="dxa"/>
          </w:tcPr>
          <w:p w14:paraId="55D0B963" w14:textId="77777777" w:rsidR="00AA7E18" w:rsidRPr="00AA7E18" w:rsidRDefault="00AA7E18" w:rsidP="007C0A7E">
            <w:pPr>
              <w:rPr>
                <w:sz w:val="18"/>
                <w:szCs w:val="18"/>
              </w:rPr>
            </w:pPr>
            <w:r w:rsidRPr="00AA7E18">
              <w:rPr>
                <w:sz w:val="18"/>
                <w:szCs w:val="18"/>
              </w:rPr>
              <w:t xml:space="preserve">Definition of </w:t>
            </w:r>
            <w:proofErr w:type="spellStart"/>
            <w:r w:rsidRPr="00AA7E18">
              <w:rPr>
                <w:sz w:val="18"/>
                <w:szCs w:val="18"/>
              </w:rPr>
              <w:t>métier</w:t>
            </w:r>
            <w:proofErr w:type="spellEnd"/>
            <w:r w:rsidRPr="00AA7E18">
              <w:rPr>
                <w:sz w:val="18"/>
                <w:szCs w:val="18"/>
              </w:rPr>
              <w:t xml:space="preserve"> can define outcome,</w:t>
            </w:r>
          </w:p>
          <w:p w14:paraId="4364F6F0" w14:textId="77777777" w:rsidR="00AA7E18" w:rsidRPr="00AA7E18" w:rsidRDefault="00AA7E18" w:rsidP="007C0A7E">
            <w:pPr>
              <w:rPr>
                <w:sz w:val="18"/>
                <w:szCs w:val="18"/>
              </w:rPr>
            </w:pPr>
            <w:r w:rsidRPr="00AA7E18">
              <w:rPr>
                <w:sz w:val="18"/>
                <w:szCs w:val="18"/>
              </w:rPr>
              <w:t xml:space="preserve">Remains variability in catchability within </w:t>
            </w:r>
            <w:proofErr w:type="spellStart"/>
            <w:r w:rsidRPr="00AA7E18">
              <w:rPr>
                <w:sz w:val="18"/>
                <w:szCs w:val="18"/>
              </w:rPr>
              <w:t>métier</w:t>
            </w:r>
            <w:proofErr w:type="spellEnd"/>
            <w:r w:rsidRPr="00AA7E18">
              <w:rPr>
                <w:sz w:val="18"/>
                <w:szCs w:val="18"/>
              </w:rPr>
              <w:t>,</w:t>
            </w:r>
          </w:p>
          <w:p w14:paraId="13622537" w14:textId="77777777" w:rsidR="00AA7E18" w:rsidRPr="00AA7E18" w:rsidRDefault="00AA7E18" w:rsidP="007C0A7E">
            <w:pPr>
              <w:rPr>
                <w:sz w:val="18"/>
                <w:szCs w:val="18"/>
              </w:rPr>
            </w:pPr>
            <w:r w:rsidRPr="00AA7E18">
              <w:rPr>
                <w:sz w:val="18"/>
                <w:szCs w:val="18"/>
              </w:rPr>
              <w:t>May not capture full flexibility of fleets,</w:t>
            </w:r>
          </w:p>
        </w:tc>
        <w:tc>
          <w:tcPr>
            <w:tcW w:w="2329" w:type="dxa"/>
          </w:tcPr>
          <w:p w14:paraId="373A6228" w14:textId="77777777" w:rsidR="00AA7E18" w:rsidRPr="00AA7E18" w:rsidRDefault="00AA7E18" w:rsidP="007C0A7E">
            <w:pPr>
              <w:rPr>
                <w:sz w:val="18"/>
                <w:szCs w:val="18"/>
              </w:rPr>
            </w:pPr>
            <w:commentRangeStart w:id="93"/>
            <w:r w:rsidRPr="00AA7E18">
              <w:rPr>
                <w:sz w:val="18"/>
                <w:szCs w:val="18"/>
              </w:rPr>
              <w:t xml:space="preserve">May result in unrealistic effort allocations </w:t>
            </w:r>
            <w:commentRangeEnd w:id="93"/>
            <w:r w:rsidRPr="00AA7E18">
              <w:rPr>
                <w:rStyle w:val="Kommentarzeichen"/>
                <w:sz w:val="18"/>
                <w:szCs w:val="18"/>
              </w:rPr>
              <w:commentReference w:id="93"/>
            </w:r>
            <w:r w:rsidRPr="00AA7E18">
              <w:rPr>
                <w:sz w:val="18"/>
                <w:szCs w:val="18"/>
              </w:rPr>
              <w:t>(e.g., all to single fishery),</w:t>
            </w:r>
          </w:p>
          <w:p w14:paraId="55D474B1" w14:textId="77777777" w:rsidR="00AA7E18" w:rsidRPr="00AA7E18" w:rsidRDefault="00AA7E18" w:rsidP="007C0A7E">
            <w:pPr>
              <w:rPr>
                <w:sz w:val="18"/>
                <w:szCs w:val="18"/>
              </w:rPr>
            </w:pPr>
            <w:r w:rsidRPr="00AA7E18">
              <w:rPr>
                <w:sz w:val="18"/>
                <w:szCs w:val="18"/>
              </w:rPr>
              <w:t xml:space="preserve">Definition of </w:t>
            </w:r>
            <w:proofErr w:type="spellStart"/>
            <w:r w:rsidRPr="00AA7E18">
              <w:rPr>
                <w:sz w:val="18"/>
                <w:szCs w:val="18"/>
              </w:rPr>
              <w:t>métier</w:t>
            </w:r>
            <w:proofErr w:type="spellEnd"/>
            <w:r w:rsidRPr="00AA7E18">
              <w:rPr>
                <w:sz w:val="18"/>
                <w:szCs w:val="18"/>
              </w:rPr>
              <w:t xml:space="preserve"> can define outcome,</w:t>
            </w:r>
          </w:p>
          <w:p w14:paraId="528D942C" w14:textId="77777777" w:rsidR="00AA7E18" w:rsidRPr="00AA7E18" w:rsidRDefault="00AA7E18" w:rsidP="007C0A7E">
            <w:pPr>
              <w:rPr>
                <w:sz w:val="18"/>
                <w:szCs w:val="18"/>
              </w:rPr>
            </w:pPr>
            <w:r w:rsidRPr="00AA7E18">
              <w:rPr>
                <w:sz w:val="18"/>
                <w:szCs w:val="18"/>
              </w:rPr>
              <w:t xml:space="preserve">Remains variability in catchability within </w:t>
            </w:r>
            <w:proofErr w:type="spellStart"/>
            <w:r w:rsidRPr="00AA7E18">
              <w:rPr>
                <w:sz w:val="18"/>
                <w:szCs w:val="18"/>
              </w:rPr>
              <w:t>métier</w:t>
            </w:r>
            <w:proofErr w:type="spellEnd"/>
            <w:r w:rsidRPr="00AA7E18">
              <w:rPr>
                <w:sz w:val="18"/>
                <w:szCs w:val="18"/>
              </w:rPr>
              <w:t xml:space="preserve"> (how to account for it),</w:t>
            </w:r>
          </w:p>
        </w:tc>
      </w:tr>
      <w:tr w:rsidR="00AA7E18" w:rsidRPr="00AA7E18" w14:paraId="6AB557F3" w14:textId="77777777" w:rsidTr="007C0A7E">
        <w:tc>
          <w:tcPr>
            <w:tcW w:w="1696" w:type="dxa"/>
          </w:tcPr>
          <w:p w14:paraId="1B3865BE" w14:textId="77777777" w:rsidR="00AA7E18" w:rsidRPr="00AA7E18" w:rsidRDefault="00AA7E18" w:rsidP="007C0A7E">
            <w:pPr>
              <w:rPr>
                <w:sz w:val="18"/>
                <w:szCs w:val="18"/>
              </w:rPr>
            </w:pPr>
            <w:r w:rsidRPr="00AA7E18">
              <w:rPr>
                <w:sz w:val="18"/>
                <w:szCs w:val="18"/>
              </w:rPr>
              <w:t>Examples</w:t>
            </w:r>
          </w:p>
        </w:tc>
        <w:tc>
          <w:tcPr>
            <w:tcW w:w="2410" w:type="dxa"/>
          </w:tcPr>
          <w:p w14:paraId="5DA3FBB2" w14:textId="77777777" w:rsidR="00AA7E18" w:rsidRPr="00AA7E18" w:rsidRDefault="00AA7E18" w:rsidP="007C0A7E">
            <w:pPr>
              <w:rPr>
                <w:sz w:val="18"/>
                <w:szCs w:val="18"/>
              </w:rPr>
            </w:pPr>
            <w:r w:rsidRPr="00AA7E18">
              <w:rPr>
                <w:sz w:val="18"/>
                <w:szCs w:val="18"/>
              </w:rPr>
              <w:t xml:space="preserve">Current </w:t>
            </w:r>
            <w:proofErr w:type="spellStart"/>
            <w:r w:rsidRPr="00AA7E18">
              <w:rPr>
                <w:sz w:val="18"/>
                <w:szCs w:val="18"/>
              </w:rPr>
              <w:t>FCube</w:t>
            </w:r>
            <w:proofErr w:type="spellEnd"/>
            <w:r w:rsidRPr="00AA7E18">
              <w:rPr>
                <w:sz w:val="18"/>
                <w:szCs w:val="18"/>
              </w:rPr>
              <w:t xml:space="preserve"> and FLBEIA applications for all ecoregions</w:t>
            </w:r>
          </w:p>
        </w:tc>
        <w:tc>
          <w:tcPr>
            <w:tcW w:w="2693" w:type="dxa"/>
          </w:tcPr>
          <w:p w14:paraId="76FBB50D" w14:textId="77777777" w:rsidR="00AA7E18" w:rsidRPr="00AA7E18" w:rsidRDefault="00AA7E18" w:rsidP="007C0A7E">
            <w:pPr>
              <w:rPr>
                <w:sz w:val="18"/>
                <w:szCs w:val="18"/>
              </w:rPr>
            </w:pPr>
          </w:p>
        </w:tc>
        <w:tc>
          <w:tcPr>
            <w:tcW w:w="2410" w:type="dxa"/>
          </w:tcPr>
          <w:p w14:paraId="315DA850" w14:textId="77777777" w:rsidR="00AA7E18" w:rsidRPr="00AA7E18" w:rsidRDefault="00AA7E18" w:rsidP="007C0A7E">
            <w:pPr>
              <w:rPr>
                <w:sz w:val="18"/>
                <w:szCs w:val="18"/>
              </w:rPr>
            </w:pPr>
            <w:r w:rsidRPr="00AA7E18">
              <w:rPr>
                <w:sz w:val="18"/>
                <w:szCs w:val="18"/>
              </w:rPr>
              <w:t xml:space="preserve">Simple models could be e.g., effort driven by revenue and historic patterns as in </w:t>
            </w:r>
            <w:proofErr w:type="spellStart"/>
            <w:r w:rsidRPr="00AA7E18">
              <w:rPr>
                <w:sz w:val="18"/>
                <w:szCs w:val="18"/>
              </w:rPr>
              <w:t>Marchal</w:t>
            </w:r>
            <w:proofErr w:type="spellEnd"/>
            <w:r w:rsidRPr="00AA7E18">
              <w:rPr>
                <w:sz w:val="18"/>
                <w:szCs w:val="18"/>
              </w:rPr>
              <w:t xml:space="preserve"> et al 2013</w:t>
            </w:r>
          </w:p>
        </w:tc>
        <w:tc>
          <w:tcPr>
            <w:tcW w:w="2410" w:type="dxa"/>
          </w:tcPr>
          <w:p w14:paraId="710ED0D0" w14:textId="77777777" w:rsidR="00AA7E18" w:rsidRPr="00AA7E18" w:rsidRDefault="00AA7E18" w:rsidP="007C0A7E">
            <w:pPr>
              <w:rPr>
                <w:sz w:val="18"/>
                <w:szCs w:val="18"/>
              </w:rPr>
            </w:pPr>
            <w:r w:rsidRPr="00AA7E18">
              <w:rPr>
                <w:sz w:val="18"/>
                <w:szCs w:val="18"/>
              </w:rPr>
              <w:t xml:space="preserve">E.g., </w:t>
            </w:r>
            <w:proofErr w:type="spellStart"/>
            <w:r w:rsidRPr="00AA7E18">
              <w:rPr>
                <w:sz w:val="18"/>
                <w:szCs w:val="18"/>
              </w:rPr>
              <w:t>MaxProfit</w:t>
            </w:r>
            <w:proofErr w:type="spellEnd"/>
            <w:r w:rsidRPr="00AA7E18">
              <w:rPr>
                <w:sz w:val="18"/>
                <w:szCs w:val="18"/>
              </w:rPr>
              <w:t xml:space="preserve"> routine in FLBEIA</w:t>
            </w:r>
          </w:p>
        </w:tc>
        <w:tc>
          <w:tcPr>
            <w:tcW w:w="2329" w:type="dxa"/>
          </w:tcPr>
          <w:p w14:paraId="606DADE7" w14:textId="77777777" w:rsidR="00AA7E18" w:rsidRPr="00AA7E18" w:rsidRDefault="00AA7E18" w:rsidP="007C0A7E">
            <w:pPr>
              <w:rPr>
                <w:sz w:val="18"/>
                <w:szCs w:val="18"/>
              </w:rPr>
            </w:pPr>
            <w:r w:rsidRPr="00AA7E18">
              <w:rPr>
                <w:sz w:val="18"/>
                <w:szCs w:val="18"/>
              </w:rPr>
              <w:t xml:space="preserve">E.g., </w:t>
            </w:r>
            <w:proofErr w:type="spellStart"/>
            <w:r w:rsidRPr="00AA7E18">
              <w:rPr>
                <w:sz w:val="18"/>
                <w:szCs w:val="18"/>
              </w:rPr>
              <w:t>MaxProfit</w:t>
            </w:r>
            <w:proofErr w:type="spellEnd"/>
            <w:r w:rsidRPr="00AA7E18">
              <w:rPr>
                <w:sz w:val="18"/>
                <w:szCs w:val="18"/>
              </w:rPr>
              <w:t xml:space="preserve"> routine in FLBEIA</w:t>
            </w:r>
          </w:p>
        </w:tc>
      </w:tr>
    </w:tbl>
    <w:p w14:paraId="49FBE7BC" w14:textId="26E034CB" w:rsidR="00AA7E18" w:rsidRDefault="00AA7E18" w:rsidP="00AA7E18">
      <w:pPr>
        <w:rPr>
          <w:highlight w:val="yellow"/>
        </w:rPr>
      </w:pPr>
    </w:p>
    <w:p w14:paraId="0256058C" w14:textId="391F8F5F" w:rsidR="00AA7E18" w:rsidRDefault="00AA7E18" w:rsidP="00AA7E18">
      <w:pPr>
        <w:rPr>
          <w:highlight w:val="yellow"/>
        </w:rPr>
      </w:pPr>
    </w:p>
    <w:p w14:paraId="0ACBFC3F" w14:textId="4E98A100" w:rsidR="00AA7E18" w:rsidRDefault="00AA7E18" w:rsidP="00AA7E18">
      <w:pPr>
        <w:rPr>
          <w:highlight w:val="yellow"/>
        </w:rPr>
      </w:pPr>
    </w:p>
    <w:p w14:paraId="50656BF8" w14:textId="5DEBE34E" w:rsidR="00AA7E18" w:rsidRDefault="00AA7E18" w:rsidP="00AA7E18">
      <w:pPr>
        <w:rPr>
          <w:highlight w:val="yellow"/>
        </w:rPr>
      </w:pPr>
    </w:p>
    <w:p w14:paraId="3D7C1BDA" w14:textId="5D453EFA" w:rsidR="00AA7E18" w:rsidRDefault="00AA7E18" w:rsidP="00AA7E18">
      <w:pPr>
        <w:rPr>
          <w:highlight w:val="yellow"/>
        </w:rPr>
      </w:pPr>
    </w:p>
    <w:p w14:paraId="448DF348" w14:textId="14BAF1AB" w:rsidR="00AA7E18" w:rsidRDefault="00AA7E18" w:rsidP="00AA7E18">
      <w:pPr>
        <w:rPr>
          <w:highlight w:val="yellow"/>
        </w:rPr>
      </w:pPr>
    </w:p>
    <w:p w14:paraId="62D5DECC" w14:textId="77777777" w:rsidR="00AA7E18" w:rsidRDefault="00AA7E18" w:rsidP="00AA7E18">
      <w:pPr>
        <w:rPr>
          <w:highlight w:val="yellow"/>
        </w:rPr>
      </w:pPr>
    </w:p>
    <w:p w14:paraId="5FF5E4B2" w14:textId="3A4C9440" w:rsidR="00AA7E18" w:rsidRPr="008206D4" w:rsidRDefault="00AA7E18" w:rsidP="00AA7E18">
      <w:pPr>
        <w:rPr>
          <w:b/>
          <w:bCs/>
          <w:sz w:val="20"/>
          <w:szCs w:val="20"/>
        </w:rPr>
      </w:pPr>
      <w:r w:rsidRPr="008206D4">
        <w:rPr>
          <w:b/>
          <w:bCs/>
          <w:sz w:val="20"/>
          <w:szCs w:val="20"/>
        </w:rPr>
        <w:lastRenderedPageBreak/>
        <w:t xml:space="preserve">Table </w:t>
      </w:r>
      <w:r>
        <w:rPr>
          <w:b/>
          <w:bCs/>
          <w:sz w:val="20"/>
          <w:szCs w:val="20"/>
        </w:rPr>
        <w:t>A4</w:t>
      </w:r>
      <w:r w:rsidRPr="008206D4">
        <w:rPr>
          <w:b/>
          <w:bCs/>
          <w:sz w:val="20"/>
          <w:szCs w:val="20"/>
        </w:rPr>
        <w:t>: Modelling gear selectivity: only available in age disaggregated</w:t>
      </w:r>
    </w:p>
    <w:tbl>
      <w:tblPr>
        <w:tblStyle w:val="Tabellenraster"/>
        <w:tblW w:w="5000" w:type="pct"/>
        <w:tblLook w:val="04A0" w:firstRow="1" w:lastRow="0" w:firstColumn="1" w:lastColumn="0" w:noHBand="0" w:noVBand="1"/>
      </w:tblPr>
      <w:tblGrid>
        <w:gridCol w:w="2015"/>
        <w:gridCol w:w="3855"/>
        <w:gridCol w:w="4223"/>
        <w:gridCol w:w="3855"/>
      </w:tblGrid>
      <w:tr w:rsidR="00AA7E18" w:rsidRPr="00AA7E18" w14:paraId="15E2EDD5" w14:textId="77777777" w:rsidTr="007C0A7E">
        <w:tc>
          <w:tcPr>
            <w:tcW w:w="722" w:type="pct"/>
          </w:tcPr>
          <w:p w14:paraId="775372DA" w14:textId="77777777" w:rsidR="00AA7E18" w:rsidRPr="00AA7E18" w:rsidRDefault="00AA7E18" w:rsidP="007C0A7E">
            <w:pPr>
              <w:jc w:val="right"/>
              <w:rPr>
                <w:sz w:val="18"/>
                <w:szCs w:val="18"/>
              </w:rPr>
            </w:pPr>
            <w:r w:rsidRPr="00AA7E18">
              <w:rPr>
                <w:i/>
                <w:iCs/>
                <w:sz w:val="18"/>
                <w:szCs w:val="18"/>
              </w:rPr>
              <w:t>Options</w:t>
            </w:r>
          </w:p>
        </w:tc>
        <w:tc>
          <w:tcPr>
            <w:tcW w:w="1382" w:type="pct"/>
          </w:tcPr>
          <w:p w14:paraId="576A0E81" w14:textId="77777777" w:rsidR="00AA7E18" w:rsidRPr="00AA7E18" w:rsidRDefault="00AA7E18" w:rsidP="007C0A7E">
            <w:pPr>
              <w:rPr>
                <w:sz w:val="18"/>
                <w:szCs w:val="18"/>
              </w:rPr>
            </w:pPr>
            <w:r w:rsidRPr="00AA7E18">
              <w:rPr>
                <w:sz w:val="18"/>
                <w:szCs w:val="18"/>
              </w:rPr>
              <w:t>(a) Based on past observations</w:t>
            </w:r>
          </w:p>
        </w:tc>
        <w:tc>
          <w:tcPr>
            <w:tcW w:w="1514" w:type="pct"/>
          </w:tcPr>
          <w:p w14:paraId="1ABB47B4" w14:textId="77777777" w:rsidR="00AA7E18" w:rsidRPr="00AA7E18" w:rsidRDefault="00AA7E18" w:rsidP="007C0A7E">
            <w:pPr>
              <w:rPr>
                <w:sz w:val="18"/>
                <w:szCs w:val="18"/>
              </w:rPr>
            </w:pPr>
            <w:r w:rsidRPr="00AA7E18">
              <w:rPr>
                <w:sz w:val="18"/>
                <w:szCs w:val="18"/>
              </w:rPr>
              <w:t>(b) Based on past observations, include uncertainty in recent past</w:t>
            </w:r>
          </w:p>
        </w:tc>
        <w:tc>
          <w:tcPr>
            <w:tcW w:w="1382" w:type="pct"/>
          </w:tcPr>
          <w:p w14:paraId="1DBA79E4" w14:textId="77777777" w:rsidR="00AA7E18" w:rsidRPr="00AA7E18" w:rsidRDefault="00AA7E18" w:rsidP="007C0A7E">
            <w:pPr>
              <w:rPr>
                <w:sz w:val="18"/>
                <w:szCs w:val="18"/>
              </w:rPr>
            </w:pPr>
            <w:r w:rsidRPr="00AA7E18">
              <w:rPr>
                <w:sz w:val="18"/>
                <w:szCs w:val="18"/>
              </w:rPr>
              <w:t>(c) Based on proposed gear modifications and potential impact</w:t>
            </w:r>
          </w:p>
        </w:tc>
      </w:tr>
      <w:tr w:rsidR="00AA7E18" w:rsidRPr="00AA7E18" w14:paraId="3DF36119" w14:textId="77777777" w:rsidTr="007C0A7E">
        <w:tc>
          <w:tcPr>
            <w:tcW w:w="722" w:type="pct"/>
          </w:tcPr>
          <w:p w14:paraId="3DCABB3A" w14:textId="77777777" w:rsidR="00AA7E18" w:rsidRPr="00AA7E18" w:rsidRDefault="00AA7E18" w:rsidP="007C0A7E">
            <w:pPr>
              <w:rPr>
                <w:sz w:val="18"/>
                <w:szCs w:val="18"/>
              </w:rPr>
            </w:pPr>
            <w:r w:rsidRPr="00AA7E18">
              <w:rPr>
                <w:i/>
                <w:iCs/>
                <w:sz w:val="18"/>
                <w:szCs w:val="18"/>
              </w:rPr>
              <w:t>Description</w:t>
            </w:r>
          </w:p>
        </w:tc>
        <w:tc>
          <w:tcPr>
            <w:tcW w:w="1382" w:type="pct"/>
          </w:tcPr>
          <w:p w14:paraId="257D786A" w14:textId="77777777" w:rsidR="00AA7E18" w:rsidRPr="00AA7E18" w:rsidRDefault="00AA7E18" w:rsidP="007C0A7E">
            <w:pPr>
              <w:rPr>
                <w:sz w:val="18"/>
                <w:szCs w:val="18"/>
              </w:rPr>
            </w:pPr>
            <w:r w:rsidRPr="00AA7E18">
              <w:rPr>
                <w:sz w:val="18"/>
                <w:szCs w:val="18"/>
              </w:rPr>
              <w:t xml:space="preserve">Fixed selectivity for each fleet and </w:t>
            </w:r>
            <w:proofErr w:type="spellStart"/>
            <w:r w:rsidRPr="00AA7E18">
              <w:rPr>
                <w:sz w:val="18"/>
                <w:szCs w:val="18"/>
              </w:rPr>
              <w:t>métier</w:t>
            </w:r>
            <w:proofErr w:type="spellEnd"/>
            <w:r w:rsidRPr="00AA7E18">
              <w:rPr>
                <w:sz w:val="18"/>
                <w:szCs w:val="18"/>
              </w:rPr>
              <w:t xml:space="preserve"> based on recent past observation,</w:t>
            </w:r>
          </w:p>
        </w:tc>
        <w:tc>
          <w:tcPr>
            <w:tcW w:w="1514" w:type="pct"/>
          </w:tcPr>
          <w:p w14:paraId="598133E7" w14:textId="77777777" w:rsidR="00AA7E18" w:rsidRPr="00AA7E18" w:rsidRDefault="00AA7E18" w:rsidP="007C0A7E">
            <w:pPr>
              <w:rPr>
                <w:sz w:val="18"/>
                <w:szCs w:val="18"/>
              </w:rPr>
            </w:pPr>
            <w:r w:rsidRPr="00AA7E18">
              <w:rPr>
                <w:sz w:val="18"/>
                <w:szCs w:val="18"/>
              </w:rPr>
              <w:t xml:space="preserve">Fixed selectivity for each fleet and </w:t>
            </w:r>
            <w:proofErr w:type="spellStart"/>
            <w:r w:rsidRPr="00AA7E18">
              <w:rPr>
                <w:sz w:val="18"/>
                <w:szCs w:val="18"/>
              </w:rPr>
              <w:t>métier</w:t>
            </w:r>
            <w:proofErr w:type="spellEnd"/>
            <w:r w:rsidRPr="00AA7E18">
              <w:rPr>
                <w:sz w:val="18"/>
                <w:szCs w:val="18"/>
              </w:rPr>
              <w:t xml:space="preserve"> based on recent past observation but capturing historic variability,</w:t>
            </w:r>
          </w:p>
        </w:tc>
        <w:tc>
          <w:tcPr>
            <w:tcW w:w="1382" w:type="pct"/>
          </w:tcPr>
          <w:p w14:paraId="4CB10400" w14:textId="77777777" w:rsidR="00AA7E18" w:rsidRPr="00AA7E18" w:rsidRDefault="00AA7E18" w:rsidP="007C0A7E">
            <w:pPr>
              <w:rPr>
                <w:sz w:val="18"/>
                <w:szCs w:val="18"/>
              </w:rPr>
            </w:pPr>
            <w:r w:rsidRPr="00AA7E18">
              <w:rPr>
                <w:sz w:val="18"/>
                <w:szCs w:val="18"/>
              </w:rPr>
              <w:t xml:space="preserve">Gear selectivity for given fleet or </w:t>
            </w:r>
            <w:proofErr w:type="spellStart"/>
            <w:r w:rsidRPr="00AA7E18">
              <w:rPr>
                <w:sz w:val="18"/>
                <w:szCs w:val="18"/>
              </w:rPr>
              <w:t>métier</w:t>
            </w:r>
            <w:proofErr w:type="spellEnd"/>
            <w:r w:rsidRPr="00AA7E18">
              <w:rPr>
                <w:sz w:val="18"/>
                <w:szCs w:val="18"/>
              </w:rPr>
              <w:t xml:space="preserve"> adjusted based on anticipated changes for a defined gear being introduced,</w:t>
            </w:r>
          </w:p>
        </w:tc>
      </w:tr>
      <w:tr w:rsidR="00AA7E18" w:rsidRPr="00AA7E18" w14:paraId="7B85A798" w14:textId="77777777" w:rsidTr="007C0A7E">
        <w:tc>
          <w:tcPr>
            <w:tcW w:w="722" w:type="pct"/>
          </w:tcPr>
          <w:p w14:paraId="3CE0C18B" w14:textId="77777777" w:rsidR="00AA7E18" w:rsidRPr="00AA7E18" w:rsidRDefault="00AA7E18" w:rsidP="007C0A7E">
            <w:pPr>
              <w:rPr>
                <w:sz w:val="18"/>
                <w:szCs w:val="18"/>
              </w:rPr>
            </w:pPr>
            <w:r w:rsidRPr="00AA7E18">
              <w:rPr>
                <w:i/>
                <w:iCs/>
                <w:sz w:val="18"/>
                <w:szCs w:val="18"/>
              </w:rPr>
              <w:t>Strengths</w:t>
            </w:r>
          </w:p>
        </w:tc>
        <w:tc>
          <w:tcPr>
            <w:tcW w:w="1382" w:type="pct"/>
          </w:tcPr>
          <w:p w14:paraId="156DB396" w14:textId="77777777" w:rsidR="00AA7E18" w:rsidRPr="00AA7E18" w:rsidRDefault="00AA7E18" w:rsidP="007C0A7E">
            <w:pPr>
              <w:rPr>
                <w:sz w:val="18"/>
                <w:szCs w:val="18"/>
              </w:rPr>
            </w:pPr>
            <w:r w:rsidRPr="00AA7E18">
              <w:rPr>
                <w:sz w:val="18"/>
                <w:szCs w:val="18"/>
              </w:rPr>
              <w:t>Based on observation as with single stock advice,</w:t>
            </w:r>
          </w:p>
          <w:p w14:paraId="2C8F3CE9" w14:textId="77777777" w:rsidR="00AA7E18" w:rsidRPr="00AA7E18" w:rsidRDefault="00AA7E18" w:rsidP="007C0A7E">
            <w:pPr>
              <w:rPr>
                <w:sz w:val="18"/>
                <w:szCs w:val="18"/>
              </w:rPr>
            </w:pPr>
            <w:r w:rsidRPr="00AA7E18">
              <w:rPr>
                <w:sz w:val="18"/>
                <w:szCs w:val="18"/>
              </w:rPr>
              <w:t>No evidence or data to deviate from current selection,</w:t>
            </w:r>
          </w:p>
        </w:tc>
        <w:tc>
          <w:tcPr>
            <w:tcW w:w="1514" w:type="pct"/>
          </w:tcPr>
          <w:p w14:paraId="0E20920F" w14:textId="77777777" w:rsidR="00AA7E18" w:rsidRPr="00AA7E18" w:rsidRDefault="00AA7E18" w:rsidP="007C0A7E">
            <w:pPr>
              <w:rPr>
                <w:sz w:val="18"/>
                <w:szCs w:val="18"/>
              </w:rPr>
            </w:pPr>
            <w:r w:rsidRPr="00AA7E18">
              <w:rPr>
                <w:sz w:val="18"/>
                <w:szCs w:val="18"/>
              </w:rPr>
              <w:t>Based on observation but captures uncertainty,</w:t>
            </w:r>
          </w:p>
          <w:p w14:paraId="12901402" w14:textId="77777777" w:rsidR="00AA7E18" w:rsidRPr="00AA7E18" w:rsidRDefault="00AA7E18" w:rsidP="007C0A7E">
            <w:pPr>
              <w:rPr>
                <w:sz w:val="18"/>
                <w:szCs w:val="18"/>
              </w:rPr>
            </w:pPr>
            <w:r w:rsidRPr="00AA7E18">
              <w:rPr>
                <w:sz w:val="18"/>
                <w:szCs w:val="18"/>
              </w:rPr>
              <w:t>Allows for greater understanding of impact of variability on predicted catches,</w:t>
            </w:r>
          </w:p>
          <w:p w14:paraId="3C5C39F0" w14:textId="77777777" w:rsidR="00AA7E18" w:rsidRPr="00AA7E18" w:rsidRDefault="00AA7E18" w:rsidP="007C0A7E">
            <w:pPr>
              <w:rPr>
                <w:sz w:val="18"/>
                <w:szCs w:val="18"/>
              </w:rPr>
            </w:pPr>
          </w:p>
        </w:tc>
        <w:tc>
          <w:tcPr>
            <w:tcW w:w="1382" w:type="pct"/>
          </w:tcPr>
          <w:p w14:paraId="39278248" w14:textId="77777777" w:rsidR="00AA7E18" w:rsidRPr="00AA7E18" w:rsidRDefault="00AA7E18" w:rsidP="007C0A7E">
            <w:pPr>
              <w:rPr>
                <w:sz w:val="18"/>
                <w:szCs w:val="18"/>
              </w:rPr>
            </w:pPr>
            <w:r w:rsidRPr="00AA7E18">
              <w:rPr>
                <w:sz w:val="18"/>
                <w:szCs w:val="18"/>
              </w:rPr>
              <w:t>May capture intended benefits of gear change,</w:t>
            </w:r>
          </w:p>
          <w:p w14:paraId="3BBDD2AF" w14:textId="77777777" w:rsidR="00AA7E18" w:rsidRPr="00AA7E18" w:rsidRDefault="00AA7E18" w:rsidP="007C0A7E">
            <w:pPr>
              <w:rPr>
                <w:sz w:val="18"/>
                <w:szCs w:val="18"/>
              </w:rPr>
            </w:pPr>
            <w:r w:rsidRPr="00AA7E18">
              <w:rPr>
                <w:sz w:val="18"/>
                <w:szCs w:val="18"/>
              </w:rPr>
              <w:t>Ability to evaluate overall effect of gear,</w:t>
            </w:r>
          </w:p>
          <w:p w14:paraId="7C4844D5" w14:textId="77777777" w:rsidR="00AA7E18" w:rsidRPr="00AA7E18" w:rsidRDefault="00AA7E18" w:rsidP="007C0A7E">
            <w:pPr>
              <w:rPr>
                <w:sz w:val="18"/>
                <w:szCs w:val="18"/>
              </w:rPr>
            </w:pPr>
            <w:r w:rsidRPr="00AA7E18">
              <w:rPr>
                <w:sz w:val="18"/>
                <w:szCs w:val="18"/>
              </w:rPr>
              <w:t>Opportunity for different scenarios to be developed,</w:t>
            </w:r>
          </w:p>
        </w:tc>
      </w:tr>
      <w:tr w:rsidR="00AA7E18" w:rsidRPr="00AA7E18" w14:paraId="12DA01E1" w14:textId="77777777" w:rsidTr="007C0A7E">
        <w:tc>
          <w:tcPr>
            <w:tcW w:w="722" w:type="pct"/>
          </w:tcPr>
          <w:p w14:paraId="517B7B1D" w14:textId="77777777" w:rsidR="00AA7E18" w:rsidRPr="00AA7E18" w:rsidRDefault="00AA7E18" w:rsidP="007C0A7E">
            <w:pPr>
              <w:rPr>
                <w:sz w:val="18"/>
                <w:szCs w:val="18"/>
              </w:rPr>
            </w:pPr>
            <w:r w:rsidRPr="00AA7E18">
              <w:rPr>
                <w:i/>
                <w:iCs/>
                <w:sz w:val="18"/>
                <w:szCs w:val="18"/>
              </w:rPr>
              <w:t>Limitations</w:t>
            </w:r>
          </w:p>
        </w:tc>
        <w:tc>
          <w:tcPr>
            <w:tcW w:w="1382" w:type="pct"/>
          </w:tcPr>
          <w:p w14:paraId="092EDBFC" w14:textId="77777777" w:rsidR="00AA7E18" w:rsidRPr="00AA7E18" w:rsidRDefault="00AA7E18" w:rsidP="007C0A7E">
            <w:pPr>
              <w:rPr>
                <w:sz w:val="18"/>
                <w:szCs w:val="18"/>
              </w:rPr>
            </w:pPr>
            <w:r w:rsidRPr="00AA7E18">
              <w:rPr>
                <w:sz w:val="18"/>
                <w:szCs w:val="18"/>
              </w:rPr>
              <w:t>Does not capture potential solutions to choke effects,</w:t>
            </w:r>
          </w:p>
          <w:p w14:paraId="65B9FADB" w14:textId="77777777" w:rsidR="00AA7E18" w:rsidRPr="00AA7E18" w:rsidRDefault="00AA7E18" w:rsidP="007C0A7E">
            <w:pPr>
              <w:rPr>
                <w:sz w:val="18"/>
                <w:szCs w:val="18"/>
              </w:rPr>
            </w:pPr>
            <w:r w:rsidRPr="00AA7E18">
              <w:rPr>
                <w:sz w:val="18"/>
                <w:szCs w:val="18"/>
              </w:rPr>
              <w:t xml:space="preserve">Data not always available in logbooks (i.e. selectivity device), so assumptions made at national level </w:t>
            </w:r>
          </w:p>
        </w:tc>
        <w:tc>
          <w:tcPr>
            <w:tcW w:w="1514" w:type="pct"/>
          </w:tcPr>
          <w:p w14:paraId="2AD9991F" w14:textId="77777777" w:rsidR="00AA7E18" w:rsidRPr="00AA7E18" w:rsidRDefault="00AA7E18" w:rsidP="007C0A7E">
            <w:pPr>
              <w:rPr>
                <w:sz w:val="18"/>
                <w:szCs w:val="18"/>
              </w:rPr>
            </w:pPr>
            <w:r w:rsidRPr="00AA7E18">
              <w:rPr>
                <w:sz w:val="18"/>
                <w:szCs w:val="18"/>
              </w:rPr>
              <w:t>Greater data requirements,</w:t>
            </w:r>
          </w:p>
          <w:p w14:paraId="78D413DF" w14:textId="77777777" w:rsidR="00AA7E18" w:rsidRPr="00AA7E18" w:rsidRDefault="00AA7E18" w:rsidP="007C0A7E">
            <w:pPr>
              <w:rPr>
                <w:sz w:val="18"/>
                <w:szCs w:val="18"/>
              </w:rPr>
            </w:pPr>
            <w:r w:rsidRPr="00AA7E18">
              <w:rPr>
                <w:sz w:val="18"/>
                <w:szCs w:val="18"/>
              </w:rPr>
              <w:t xml:space="preserve">Harder to communicate, </w:t>
            </w:r>
          </w:p>
          <w:p w14:paraId="7B0B5B80" w14:textId="77777777" w:rsidR="00AA7E18" w:rsidRPr="00AA7E18" w:rsidRDefault="00AA7E18" w:rsidP="007C0A7E">
            <w:pPr>
              <w:rPr>
                <w:sz w:val="18"/>
                <w:szCs w:val="18"/>
              </w:rPr>
            </w:pPr>
            <w:r w:rsidRPr="00AA7E18">
              <w:rPr>
                <w:sz w:val="18"/>
                <w:szCs w:val="18"/>
              </w:rPr>
              <w:t>Computationally intensive requiring multiple runs,</w:t>
            </w:r>
          </w:p>
          <w:p w14:paraId="7DC249B0" w14:textId="77777777" w:rsidR="00AA7E18" w:rsidRPr="00AA7E18" w:rsidRDefault="00AA7E18" w:rsidP="007C0A7E">
            <w:pPr>
              <w:rPr>
                <w:sz w:val="18"/>
                <w:szCs w:val="18"/>
              </w:rPr>
            </w:pPr>
            <w:r w:rsidRPr="00AA7E18">
              <w:rPr>
                <w:sz w:val="18"/>
                <w:szCs w:val="18"/>
              </w:rPr>
              <w:t xml:space="preserve"> Data not always available in logbooks (i.e. selectivity device), so assumptions made at national level</w:t>
            </w:r>
          </w:p>
          <w:p w14:paraId="2191DF73" w14:textId="77777777" w:rsidR="00AA7E18" w:rsidRPr="00AA7E18" w:rsidRDefault="00AA7E18" w:rsidP="007C0A7E">
            <w:pPr>
              <w:rPr>
                <w:sz w:val="18"/>
                <w:szCs w:val="18"/>
              </w:rPr>
            </w:pPr>
            <w:r w:rsidRPr="00AA7E18">
              <w:rPr>
                <w:sz w:val="18"/>
                <w:szCs w:val="18"/>
              </w:rPr>
              <w:t>Only informs uncertainty around outputs that is not use in ICES advice</w:t>
            </w:r>
          </w:p>
        </w:tc>
        <w:tc>
          <w:tcPr>
            <w:tcW w:w="1382" w:type="pct"/>
          </w:tcPr>
          <w:p w14:paraId="7435F1A7" w14:textId="77777777" w:rsidR="00AA7E18" w:rsidRPr="00AA7E18" w:rsidRDefault="00AA7E18" w:rsidP="007C0A7E">
            <w:pPr>
              <w:rPr>
                <w:sz w:val="18"/>
                <w:szCs w:val="18"/>
              </w:rPr>
            </w:pPr>
            <w:r w:rsidRPr="00AA7E18">
              <w:rPr>
                <w:sz w:val="18"/>
                <w:szCs w:val="18"/>
              </w:rPr>
              <w:t>Intended benefit of gear changes not always realised (unrealistic?), Less practical for short-term forecasts,</w:t>
            </w:r>
          </w:p>
          <w:p w14:paraId="54847A52" w14:textId="77777777" w:rsidR="00AA7E18" w:rsidRPr="00AA7E18" w:rsidRDefault="00AA7E18" w:rsidP="007C0A7E">
            <w:pPr>
              <w:rPr>
                <w:sz w:val="18"/>
                <w:szCs w:val="18"/>
              </w:rPr>
            </w:pPr>
            <w:r w:rsidRPr="00AA7E18">
              <w:rPr>
                <w:sz w:val="18"/>
                <w:szCs w:val="18"/>
              </w:rPr>
              <w:t xml:space="preserve">Implications for stock reference points relating to MSY in the long-term, </w:t>
            </w:r>
          </w:p>
          <w:p w14:paraId="79556FEE" w14:textId="77777777" w:rsidR="00AA7E18" w:rsidRPr="00AA7E18" w:rsidRDefault="00AA7E18" w:rsidP="007C0A7E">
            <w:pPr>
              <w:rPr>
                <w:sz w:val="18"/>
                <w:szCs w:val="18"/>
              </w:rPr>
            </w:pPr>
            <w:r w:rsidRPr="00AA7E18">
              <w:rPr>
                <w:sz w:val="18"/>
                <w:szCs w:val="18"/>
              </w:rPr>
              <w:t>Gear studies do not account for fisher behaviour, a net can be fished very differently from the design</w:t>
            </w:r>
          </w:p>
          <w:p w14:paraId="5DB3FCFD" w14:textId="77777777" w:rsidR="00AA7E18" w:rsidRPr="00AA7E18" w:rsidRDefault="00AA7E18" w:rsidP="007C0A7E">
            <w:pPr>
              <w:rPr>
                <w:sz w:val="18"/>
                <w:szCs w:val="18"/>
              </w:rPr>
            </w:pPr>
          </w:p>
          <w:p w14:paraId="5CFD55BE" w14:textId="77777777" w:rsidR="00AA7E18" w:rsidRPr="00AA7E18" w:rsidRDefault="00AA7E18" w:rsidP="007C0A7E">
            <w:pPr>
              <w:rPr>
                <w:sz w:val="18"/>
                <w:szCs w:val="18"/>
              </w:rPr>
            </w:pPr>
            <w:r w:rsidRPr="00AA7E18">
              <w:rPr>
                <w:sz w:val="18"/>
                <w:szCs w:val="18"/>
              </w:rPr>
              <w:t>Modelled via changes in metier catchability but catchability accounts for gear selectivity and availability of the stocks so the changes might not capture what’s happening in reality.</w:t>
            </w:r>
          </w:p>
          <w:p w14:paraId="7DCF4013" w14:textId="77777777" w:rsidR="00AA7E18" w:rsidRPr="00AA7E18" w:rsidRDefault="00AA7E18" w:rsidP="007C0A7E">
            <w:pPr>
              <w:rPr>
                <w:sz w:val="18"/>
                <w:szCs w:val="18"/>
              </w:rPr>
            </w:pPr>
          </w:p>
        </w:tc>
      </w:tr>
      <w:tr w:rsidR="00AA7E18" w:rsidRPr="00AA7E18" w14:paraId="41DAD986" w14:textId="77777777" w:rsidTr="007C0A7E">
        <w:tc>
          <w:tcPr>
            <w:tcW w:w="722" w:type="pct"/>
          </w:tcPr>
          <w:p w14:paraId="5086DAA5" w14:textId="77777777" w:rsidR="00AA7E18" w:rsidRPr="00AA7E18" w:rsidRDefault="00AA7E18" w:rsidP="007C0A7E">
            <w:pPr>
              <w:rPr>
                <w:sz w:val="18"/>
                <w:szCs w:val="18"/>
              </w:rPr>
            </w:pPr>
            <w:r w:rsidRPr="00AA7E18">
              <w:rPr>
                <w:sz w:val="18"/>
                <w:szCs w:val="18"/>
              </w:rPr>
              <w:t>Examples</w:t>
            </w:r>
          </w:p>
        </w:tc>
        <w:tc>
          <w:tcPr>
            <w:tcW w:w="1382" w:type="pct"/>
          </w:tcPr>
          <w:p w14:paraId="607ED7D6" w14:textId="77777777" w:rsidR="00AA7E18" w:rsidRPr="00AA7E18" w:rsidRDefault="00AA7E18" w:rsidP="007C0A7E">
            <w:pPr>
              <w:rPr>
                <w:sz w:val="18"/>
                <w:szCs w:val="18"/>
              </w:rPr>
            </w:pPr>
            <w:r w:rsidRPr="00AA7E18">
              <w:rPr>
                <w:sz w:val="18"/>
                <w:szCs w:val="18"/>
              </w:rPr>
              <w:t>North Sea FLBEIA model.</w:t>
            </w:r>
          </w:p>
        </w:tc>
        <w:tc>
          <w:tcPr>
            <w:tcW w:w="1514" w:type="pct"/>
          </w:tcPr>
          <w:p w14:paraId="7D2B1C28" w14:textId="77777777" w:rsidR="00AA7E18" w:rsidRPr="00AA7E18" w:rsidRDefault="00AA7E18" w:rsidP="007C0A7E">
            <w:pPr>
              <w:rPr>
                <w:sz w:val="18"/>
                <w:szCs w:val="18"/>
              </w:rPr>
            </w:pPr>
          </w:p>
        </w:tc>
        <w:tc>
          <w:tcPr>
            <w:tcW w:w="1382" w:type="pct"/>
          </w:tcPr>
          <w:p w14:paraId="79E42E8D" w14:textId="77777777" w:rsidR="00AA7E18" w:rsidRPr="00AA7E18" w:rsidRDefault="00AA7E18" w:rsidP="007C0A7E">
            <w:pPr>
              <w:rPr>
                <w:sz w:val="18"/>
                <w:szCs w:val="18"/>
              </w:rPr>
            </w:pPr>
            <w:r w:rsidRPr="00AA7E18">
              <w:rPr>
                <w:sz w:val="18"/>
                <w:szCs w:val="18"/>
              </w:rPr>
              <w:t>Long-term scenarios of the North Sea FLBEIA model in external projects (</w:t>
            </w:r>
            <w:proofErr w:type="spellStart"/>
            <w:r w:rsidRPr="00AA7E18">
              <w:rPr>
                <w:sz w:val="18"/>
                <w:szCs w:val="18"/>
              </w:rPr>
              <w:t>Probyfish</w:t>
            </w:r>
            <w:proofErr w:type="spellEnd"/>
            <w:r w:rsidRPr="00AA7E18">
              <w:rPr>
                <w:sz w:val="18"/>
                <w:szCs w:val="18"/>
              </w:rPr>
              <w:t>, ECOMAN)</w:t>
            </w:r>
          </w:p>
        </w:tc>
      </w:tr>
    </w:tbl>
    <w:p w14:paraId="03D7BEBA" w14:textId="76DA09C0" w:rsidR="00AA7E18" w:rsidRDefault="00AA7E18" w:rsidP="00AA7E18">
      <w:pPr>
        <w:rPr>
          <w:sz w:val="20"/>
          <w:szCs w:val="20"/>
        </w:rPr>
      </w:pPr>
    </w:p>
    <w:p w14:paraId="25B4F8E6" w14:textId="2ABD43A2" w:rsidR="00AA7E18" w:rsidRDefault="00AA7E18" w:rsidP="00AA7E18">
      <w:pPr>
        <w:rPr>
          <w:sz w:val="20"/>
          <w:szCs w:val="20"/>
        </w:rPr>
      </w:pPr>
    </w:p>
    <w:p w14:paraId="39D85A8B" w14:textId="3C166548" w:rsidR="00AA7E18" w:rsidRDefault="00AA7E18" w:rsidP="00AA7E18">
      <w:pPr>
        <w:rPr>
          <w:sz w:val="20"/>
          <w:szCs w:val="20"/>
        </w:rPr>
      </w:pPr>
    </w:p>
    <w:p w14:paraId="42384C61" w14:textId="04D6FB2F" w:rsidR="00AA7E18" w:rsidRDefault="00AA7E18" w:rsidP="00AA7E18">
      <w:pPr>
        <w:rPr>
          <w:sz w:val="20"/>
          <w:szCs w:val="20"/>
        </w:rPr>
      </w:pPr>
    </w:p>
    <w:p w14:paraId="466EFAAA" w14:textId="2A931544" w:rsidR="00AA7E18" w:rsidRDefault="00AA7E18" w:rsidP="00AA7E18">
      <w:pPr>
        <w:rPr>
          <w:sz w:val="20"/>
          <w:szCs w:val="20"/>
        </w:rPr>
      </w:pPr>
    </w:p>
    <w:p w14:paraId="67A38C72" w14:textId="084FDAD8" w:rsidR="00AA7E18" w:rsidRDefault="00AA7E18" w:rsidP="00AA7E18">
      <w:pPr>
        <w:rPr>
          <w:sz w:val="20"/>
          <w:szCs w:val="20"/>
        </w:rPr>
      </w:pPr>
    </w:p>
    <w:p w14:paraId="7A8B3362" w14:textId="77777777" w:rsidR="00AA7E18" w:rsidRDefault="00AA7E18" w:rsidP="00AA7E18">
      <w:pPr>
        <w:rPr>
          <w:sz w:val="20"/>
          <w:szCs w:val="20"/>
        </w:rPr>
      </w:pPr>
    </w:p>
    <w:p w14:paraId="06BC9F45" w14:textId="56C5A1B9" w:rsidR="00AA7E18" w:rsidRPr="008206D4" w:rsidRDefault="00AA7E18" w:rsidP="00AA7E18">
      <w:pPr>
        <w:rPr>
          <w:b/>
          <w:bCs/>
          <w:sz w:val="20"/>
          <w:szCs w:val="20"/>
        </w:rPr>
      </w:pPr>
      <w:r w:rsidRPr="008206D4">
        <w:rPr>
          <w:b/>
          <w:bCs/>
          <w:sz w:val="20"/>
          <w:szCs w:val="20"/>
        </w:rPr>
        <w:lastRenderedPageBreak/>
        <w:t xml:space="preserve">Table </w:t>
      </w:r>
      <w:r>
        <w:rPr>
          <w:b/>
          <w:bCs/>
          <w:sz w:val="20"/>
          <w:szCs w:val="20"/>
        </w:rPr>
        <w:t>A5</w:t>
      </w:r>
      <w:r w:rsidRPr="008206D4">
        <w:rPr>
          <w:b/>
          <w:bCs/>
          <w:sz w:val="20"/>
          <w:szCs w:val="20"/>
        </w:rPr>
        <w:t>: Modelling quota-allocations:</w:t>
      </w:r>
    </w:p>
    <w:tbl>
      <w:tblPr>
        <w:tblStyle w:val="Tabellenraster"/>
        <w:tblW w:w="13948" w:type="dxa"/>
        <w:tblLook w:val="04A0" w:firstRow="1" w:lastRow="0" w:firstColumn="1" w:lastColumn="0" w:noHBand="0" w:noVBand="1"/>
      </w:tblPr>
      <w:tblGrid>
        <w:gridCol w:w="1413"/>
        <w:gridCol w:w="3260"/>
        <w:gridCol w:w="2977"/>
        <w:gridCol w:w="2977"/>
        <w:gridCol w:w="3321"/>
      </w:tblGrid>
      <w:tr w:rsidR="00AA7E18" w:rsidRPr="00AA7E18" w14:paraId="0B8E0751" w14:textId="77777777" w:rsidTr="007C0A7E">
        <w:tc>
          <w:tcPr>
            <w:tcW w:w="1413" w:type="dxa"/>
          </w:tcPr>
          <w:p w14:paraId="0D36C84D" w14:textId="77777777" w:rsidR="00AA7E18" w:rsidRPr="00AA7E18" w:rsidRDefault="00AA7E18" w:rsidP="007C0A7E">
            <w:pPr>
              <w:jc w:val="right"/>
              <w:rPr>
                <w:sz w:val="18"/>
                <w:szCs w:val="18"/>
              </w:rPr>
            </w:pPr>
            <w:r w:rsidRPr="00AA7E18">
              <w:rPr>
                <w:i/>
                <w:iCs/>
                <w:sz w:val="18"/>
                <w:szCs w:val="18"/>
              </w:rPr>
              <w:t>Options</w:t>
            </w:r>
          </w:p>
        </w:tc>
        <w:tc>
          <w:tcPr>
            <w:tcW w:w="3260" w:type="dxa"/>
          </w:tcPr>
          <w:p w14:paraId="09AEE839" w14:textId="77777777" w:rsidR="00AA7E18" w:rsidRPr="00AA7E18" w:rsidRDefault="00AA7E18" w:rsidP="007C0A7E">
            <w:pPr>
              <w:rPr>
                <w:sz w:val="18"/>
                <w:szCs w:val="18"/>
              </w:rPr>
            </w:pPr>
            <w:r w:rsidRPr="00AA7E18">
              <w:rPr>
                <w:sz w:val="18"/>
                <w:szCs w:val="18"/>
              </w:rPr>
              <w:t>(a) Based on recently observed landings share</w:t>
            </w:r>
          </w:p>
        </w:tc>
        <w:tc>
          <w:tcPr>
            <w:tcW w:w="2977" w:type="dxa"/>
          </w:tcPr>
          <w:p w14:paraId="160F99AB" w14:textId="77777777" w:rsidR="00AA7E18" w:rsidRPr="00AA7E18" w:rsidRDefault="00AA7E18" w:rsidP="007C0A7E">
            <w:pPr>
              <w:rPr>
                <w:sz w:val="18"/>
                <w:szCs w:val="18"/>
              </w:rPr>
            </w:pPr>
            <w:r w:rsidRPr="00AA7E18">
              <w:rPr>
                <w:sz w:val="18"/>
                <w:szCs w:val="18"/>
              </w:rPr>
              <w:t>(b) Based on country specific relative stability shares</w:t>
            </w:r>
          </w:p>
        </w:tc>
        <w:tc>
          <w:tcPr>
            <w:tcW w:w="2977" w:type="dxa"/>
          </w:tcPr>
          <w:p w14:paraId="6F86E91E" w14:textId="77777777" w:rsidR="00AA7E18" w:rsidRPr="00AA7E18" w:rsidRDefault="00AA7E18" w:rsidP="007C0A7E">
            <w:pPr>
              <w:rPr>
                <w:sz w:val="18"/>
                <w:szCs w:val="18"/>
              </w:rPr>
            </w:pPr>
            <w:r w:rsidRPr="00AA7E18">
              <w:rPr>
                <w:sz w:val="18"/>
                <w:szCs w:val="18"/>
              </w:rPr>
              <w:t>(c) Based on post-swap shares from historical data</w:t>
            </w:r>
          </w:p>
        </w:tc>
        <w:tc>
          <w:tcPr>
            <w:tcW w:w="3321" w:type="dxa"/>
          </w:tcPr>
          <w:p w14:paraId="25AA265A" w14:textId="77777777" w:rsidR="00AA7E18" w:rsidRPr="00AA7E18" w:rsidRDefault="00AA7E18" w:rsidP="007C0A7E">
            <w:pPr>
              <w:rPr>
                <w:sz w:val="18"/>
                <w:szCs w:val="18"/>
              </w:rPr>
            </w:pPr>
            <w:r w:rsidRPr="00AA7E18">
              <w:rPr>
                <w:sz w:val="18"/>
                <w:szCs w:val="18"/>
              </w:rPr>
              <w:t>(d) Based on optimising within country allocations</w:t>
            </w:r>
          </w:p>
        </w:tc>
      </w:tr>
      <w:tr w:rsidR="00AA7E18" w:rsidRPr="00AA7E18" w14:paraId="6FF42D62" w14:textId="77777777" w:rsidTr="007C0A7E">
        <w:tc>
          <w:tcPr>
            <w:tcW w:w="1413" w:type="dxa"/>
          </w:tcPr>
          <w:p w14:paraId="62BB5FE0" w14:textId="77777777" w:rsidR="00AA7E18" w:rsidRPr="00AA7E18" w:rsidRDefault="00AA7E18" w:rsidP="007C0A7E">
            <w:pPr>
              <w:rPr>
                <w:sz w:val="18"/>
                <w:szCs w:val="18"/>
              </w:rPr>
            </w:pPr>
            <w:r w:rsidRPr="00AA7E18">
              <w:rPr>
                <w:i/>
                <w:iCs/>
                <w:sz w:val="18"/>
                <w:szCs w:val="18"/>
              </w:rPr>
              <w:t>Description</w:t>
            </w:r>
          </w:p>
        </w:tc>
        <w:tc>
          <w:tcPr>
            <w:tcW w:w="3260" w:type="dxa"/>
          </w:tcPr>
          <w:p w14:paraId="495A1015" w14:textId="77777777" w:rsidR="00AA7E18" w:rsidRPr="00AA7E18" w:rsidRDefault="00AA7E18" w:rsidP="007C0A7E">
            <w:pPr>
              <w:rPr>
                <w:sz w:val="18"/>
                <w:szCs w:val="18"/>
              </w:rPr>
            </w:pPr>
            <w:r w:rsidRPr="00AA7E18">
              <w:rPr>
                <w:sz w:val="18"/>
                <w:szCs w:val="18"/>
              </w:rPr>
              <w:t>The share of each fleets quota is based on its (recent) past observed share.</w:t>
            </w:r>
          </w:p>
        </w:tc>
        <w:tc>
          <w:tcPr>
            <w:tcW w:w="2977" w:type="dxa"/>
          </w:tcPr>
          <w:p w14:paraId="1F27CB33" w14:textId="77777777" w:rsidR="00AA7E18" w:rsidRPr="00AA7E18" w:rsidRDefault="00AA7E18" w:rsidP="007C0A7E">
            <w:pPr>
              <w:rPr>
                <w:sz w:val="18"/>
                <w:szCs w:val="18"/>
              </w:rPr>
            </w:pPr>
            <w:r w:rsidRPr="00AA7E18">
              <w:rPr>
                <w:sz w:val="18"/>
                <w:szCs w:val="18"/>
              </w:rPr>
              <w:t>The share of each fleet’s quota is based first on the country relative stability share, then on historic shares within country.</w:t>
            </w:r>
          </w:p>
        </w:tc>
        <w:tc>
          <w:tcPr>
            <w:tcW w:w="2977" w:type="dxa"/>
          </w:tcPr>
          <w:p w14:paraId="54AB27A3" w14:textId="77777777" w:rsidR="00AA7E18" w:rsidRPr="00AA7E18" w:rsidRDefault="00AA7E18" w:rsidP="007C0A7E">
            <w:pPr>
              <w:rPr>
                <w:sz w:val="18"/>
                <w:szCs w:val="18"/>
              </w:rPr>
            </w:pPr>
            <w:r w:rsidRPr="00AA7E18">
              <w:rPr>
                <w:sz w:val="18"/>
                <w:szCs w:val="18"/>
              </w:rPr>
              <w:t>The share of each fleet’s quota is based first on the country relative stability share adjusted for observed quota swaps, then on historic shares within country.</w:t>
            </w:r>
          </w:p>
        </w:tc>
        <w:tc>
          <w:tcPr>
            <w:tcW w:w="3321" w:type="dxa"/>
          </w:tcPr>
          <w:p w14:paraId="451C7653" w14:textId="77777777" w:rsidR="00AA7E18" w:rsidRPr="00AA7E18" w:rsidRDefault="00AA7E18" w:rsidP="007C0A7E">
            <w:pPr>
              <w:rPr>
                <w:sz w:val="18"/>
                <w:szCs w:val="18"/>
              </w:rPr>
            </w:pPr>
            <w:r w:rsidRPr="00AA7E18">
              <w:rPr>
                <w:sz w:val="18"/>
                <w:szCs w:val="18"/>
              </w:rPr>
              <w:t>The share of each fleet’s quota is optimised to maximise quota uptake within country.</w:t>
            </w:r>
          </w:p>
        </w:tc>
      </w:tr>
      <w:tr w:rsidR="00AA7E18" w:rsidRPr="00AA7E18" w14:paraId="553709E8" w14:textId="77777777" w:rsidTr="007C0A7E">
        <w:tc>
          <w:tcPr>
            <w:tcW w:w="1413" w:type="dxa"/>
          </w:tcPr>
          <w:p w14:paraId="057E03A3" w14:textId="77777777" w:rsidR="00AA7E18" w:rsidRPr="00AA7E18" w:rsidRDefault="00AA7E18" w:rsidP="007C0A7E">
            <w:pPr>
              <w:rPr>
                <w:sz w:val="18"/>
                <w:szCs w:val="18"/>
              </w:rPr>
            </w:pPr>
            <w:r w:rsidRPr="00AA7E18">
              <w:rPr>
                <w:i/>
                <w:iCs/>
                <w:sz w:val="18"/>
                <w:szCs w:val="18"/>
              </w:rPr>
              <w:t>Strengths</w:t>
            </w:r>
          </w:p>
        </w:tc>
        <w:tc>
          <w:tcPr>
            <w:tcW w:w="3260" w:type="dxa"/>
          </w:tcPr>
          <w:p w14:paraId="4E5E4195" w14:textId="77777777" w:rsidR="00AA7E18" w:rsidRPr="00AA7E18" w:rsidRDefault="00AA7E18" w:rsidP="007C0A7E">
            <w:pPr>
              <w:rPr>
                <w:sz w:val="18"/>
                <w:szCs w:val="18"/>
              </w:rPr>
            </w:pPr>
            <w:r w:rsidRPr="00AA7E18">
              <w:rPr>
                <w:sz w:val="18"/>
                <w:szCs w:val="18"/>
              </w:rPr>
              <w:t>reflects at the same time the relative stability shares, the recent quota exchanges and the recent quota consumption rates</w:t>
            </w:r>
          </w:p>
        </w:tc>
        <w:tc>
          <w:tcPr>
            <w:tcW w:w="2977" w:type="dxa"/>
          </w:tcPr>
          <w:p w14:paraId="1106C1E8" w14:textId="77777777" w:rsidR="00AA7E18" w:rsidRPr="00AA7E18" w:rsidRDefault="00AA7E18" w:rsidP="007C0A7E">
            <w:pPr>
              <w:rPr>
                <w:sz w:val="18"/>
                <w:szCs w:val="18"/>
              </w:rPr>
            </w:pPr>
            <w:r w:rsidRPr="00AA7E18">
              <w:rPr>
                <w:sz w:val="18"/>
                <w:szCs w:val="18"/>
              </w:rPr>
              <w:t>Reflect the real fishing opportunities of the fleets (will likely avoid situations where a country can get choked by a stock even though they have historically underused their fishing opportunities).</w:t>
            </w:r>
          </w:p>
        </w:tc>
        <w:tc>
          <w:tcPr>
            <w:tcW w:w="2977" w:type="dxa"/>
          </w:tcPr>
          <w:p w14:paraId="4B498D6A" w14:textId="77777777" w:rsidR="00AA7E18" w:rsidRPr="00AA7E18" w:rsidRDefault="00AA7E18" w:rsidP="007C0A7E">
            <w:pPr>
              <w:rPr>
                <w:sz w:val="18"/>
                <w:szCs w:val="18"/>
              </w:rPr>
            </w:pPr>
            <w:r w:rsidRPr="00AA7E18">
              <w:rPr>
                <w:sz w:val="18"/>
                <w:szCs w:val="18"/>
              </w:rPr>
              <w:t>Will accurately reflect the recent practices in quota exchange by the various countries to avoid choking effects</w:t>
            </w:r>
          </w:p>
        </w:tc>
        <w:tc>
          <w:tcPr>
            <w:tcW w:w="3321" w:type="dxa"/>
          </w:tcPr>
          <w:p w14:paraId="5FC2F4D2" w14:textId="77777777" w:rsidR="00AA7E18" w:rsidRPr="00AA7E18" w:rsidRDefault="00AA7E18" w:rsidP="007C0A7E">
            <w:pPr>
              <w:rPr>
                <w:sz w:val="18"/>
                <w:szCs w:val="18"/>
              </w:rPr>
            </w:pPr>
            <w:r w:rsidRPr="00AA7E18">
              <w:rPr>
                <w:sz w:val="18"/>
                <w:szCs w:val="18"/>
              </w:rPr>
              <w:t>Reflect what could be achieved,</w:t>
            </w:r>
          </w:p>
        </w:tc>
      </w:tr>
      <w:tr w:rsidR="00AA7E18" w:rsidRPr="00AA7E18" w14:paraId="095F7C40" w14:textId="77777777" w:rsidTr="007C0A7E">
        <w:tc>
          <w:tcPr>
            <w:tcW w:w="1413" w:type="dxa"/>
          </w:tcPr>
          <w:p w14:paraId="3B83FF85" w14:textId="77777777" w:rsidR="00AA7E18" w:rsidRPr="00AA7E18" w:rsidRDefault="00AA7E18" w:rsidP="007C0A7E">
            <w:pPr>
              <w:rPr>
                <w:sz w:val="18"/>
                <w:szCs w:val="18"/>
              </w:rPr>
            </w:pPr>
            <w:r w:rsidRPr="00AA7E18">
              <w:rPr>
                <w:i/>
                <w:iCs/>
                <w:sz w:val="18"/>
                <w:szCs w:val="18"/>
              </w:rPr>
              <w:t>Limitations</w:t>
            </w:r>
          </w:p>
        </w:tc>
        <w:tc>
          <w:tcPr>
            <w:tcW w:w="3260" w:type="dxa"/>
          </w:tcPr>
          <w:p w14:paraId="51EE5CEB" w14:textId="77777777" w:rsidR="00AA7E18" w:rsidRPr="00AA7E18" w:rsidRDefault="00AA7E18" w:rsidP="007C0A7E">
            <w:pPr>
              <w:rPr>
                <w:sz w:val="18"/>
                <w:szCs w:val="18"/>
              </w:rPr>
            </w:pPr>
            <w:r w:rsidRPr="00AA7E18">
              <w:rPr>
                <w:sz w:val="18"/>
                <w:szCs w:val="18"/>
              </w:rPr>
              <w:t>May not be suitable in case of strong changes in TAC, as countries may decide to change their quota exchange (e.g. to keep quota available if a stock becomes choke), and adjust their quota consumption rate,</w:t>
            </w:r>
          </w:p>
          <w:p w14:paraId="406F87C6" w14:textId="77777777" w:rsidR="00AA7E18" w:rsidRPr="00AA7E18" w:rsidRDefault="00AA7E18" w:rsidP="007C0A7E">
            <w:pPr>
              <w:rPr>
                <w:sz w:val="18"/>
                <w:szCs w:val="18"/>
              </w:rPr>
            </w:pPr>
          </w:p>
        </w:tc>
        <w:tc>
          <w:tcPr>
            <w:tcW w:w="2977" w:type="dxa"/>
          </w:tcPr>
          <w:p w14:paraId="11B8A00F" w14:textId="77777777" w:rsidR="00AA7E18" w:rsidRPr="00AA7E18" w:rsidRDefault="00AA7E18" w:rsidP="007C0A7E">
            <w:pPr>
              <w:rPr>
                <w:sz w:val="18"/>
                <w:szCs w:val="18"/>
              </w:rPr>
            </w:pPr>
            <w:r w:rsidRPr="00AA7E18">
              <w:rPr>
                <w:sz w:val="18"/>
                <w:szCs w:val="18"/>
              </w:rPr>
              <w:t>Will exaggerate choke effects for countries that are generally able to get extra quota for their potential choke stocks.</w:t>
            </w:r>
          </w:p>
          <w:p w14:paraId="72E10CDA" w14:textId="77777777" w:rsidR="00AA7E18" w:rsidRPr="00AA7E18" w:rsidRDefault="00AA7E18" w:rsidP="007C0A7E">
            <w:pPr>
              <w:rPr>
                <w:sz w:val="18"/>
                <w:szCs w:val="18"/>
              </w:rPr>
            </w:pPr>
            <w:r w:rsidRPr="00AA7E18">
              <w:rPr>
                <w:sz w:val="18"/>
                <w:szCs w:val="18"/>
              </w:rPr>
              <w:t>Would require a lot of assumptions</w:t>
            </w:r>
          </w:p>
        </w:tc>
        <w:tc>
          <w:tcPr>
            <w:tcW w:w="2977" w:type="dxa"/>
          </w:tcPr>
          <w:p w14:paraId="3EB70A3F" w14:textId="77777777" w:rsidR="00AA7E18" w:rsidRPr="00AA7E18" w:rsidRDefault="00AA7E18" w:rsidP="007C0A7E">
            <w:pPr>
              <w:rPr>
                <w:sz w:val="18"/>
                <w:szCs w:val="18"/>
              </w:rPr>
            </w:pPr>
            <w:r w:rsidRPr="00AA7E18">
              <w:rPr>
                <w:sz w:val="18"/>
                <w:szCs w:val="18"/>
              </w:rPr>
              <w:t>Will not be accurate if TAC changes strongly and countries decide to no longer swap quotas for the stocks with concerns,</w:t>
            </w:r>
          </w:p>
          <w:p w14:paraId="0F10E0E4" w14:textId="77777777" w:rsidR="00AA7E18" w:rsidRPr="00AA7E18" w:rsidRDefault="00AA7E18" w:rsidP="007C0A7E">
            <w:pPr>
              <w:rPr>
                <w:sz w:val="18"/>
                <w:szCs w:val="18"/>
              </w:rPr>
            </w:pPr>
            <w:r w:rsidRPr="00AA7E18">
              <w:rPr>
                <w:sz w:val="18"/>
                <w:szCs w:val="18"/>
              </w:rPr>
              <w:t>Data availability, no access to complete international quota swaps and national distributions.</w:t>
            </w:r>
          </w:p>
        </w:tc>
        <w:tc>
          <w:tcPr>
            <w:tcW w:w="3321" w:type="dxa"/>
          </w:tcPr>
          <w:p w14:paraId="159041AE" w14:textId="77777777" w:rsidR="00AA7E18" w:rsidRPr="00AA7E18" w:rsidRDefault="00AA7E18" w:rsidP="007C0A7E">
            <w:pPr>
              <w:rPr>
                <w:sz w:val="18"/>
                <w:szCs w:val="18"/>
              </w:rPr>
            </w:pPr>
            <w:r w:rsidRPr="00AA7E18">
              <w:rPr>
                <w:sz w:val="18"/>
                <w:szCs w:val="18"/>
              </w:rPr>
              <w:t>Probably multiple solutions and trade-offs,</w:t>
            </w:r>
          </w:p>
          <w:p w14:paraId="5A346230" w14:textId="77777777" w:rsidR="00AA7E18" w:rsidRPr="00AA7E18" w:rsidRDefault="00AA7E18" w:rsidP="007C0A7E">
            <w:pPr>
              <w:rPr>
                <w:sz w:val="18"/>
                <w:szCs w:val="18"/>
              </w:rPr>
            </w:pPr>
            <w:r w:rsidRPr="00AA7E18">
              <w:rPr>
                <w:sz w:val="18"/>
                <w:szCs w:val="18"/>
              </w:rPr>
              <w:t>Does not reflect current management,</w:t>
            </w:r>
          </w:p>
          <w:p w14:paraId="26A7AB33" w14:textId="77777777" w:rsidR="00AA7E18" w:rsidRPr="00AA7E18" w:rsidRDefault="00AA7E18" w:rsidP="007C0A7E">
            <w:pPr>
              <w:rPr>
                <w:sz w:val="18"/>
                <w:szCs w:val="18"/>
              </w:rPr>
            </w:pPr>
            <w:r w:rsidRPr="00AA7E18">
              <w:rPr>
                <w:sz w:val="18"/>
                <w:szCs w:val="18"/>
              </w:rPr>
              <w:t>No available data source</w:t>
            </w:r>
          </w:p>
        </w:tc>
      </w:tr>
      <w:tr w:rsidR="00AA7E18" w:rsidRPr="00AA7E18" w14:paraId="6E080227" w14:textId="77777777" w:rsidTr="007C0A7E">
        <w:tc>
          <w:tcPr>
            <w:tcW w:w="1413" w:type="dxa"/>
          </w:tcPr>
          <w:p w14:paraId="2F2E69FC" w14:textId="77777777" w:rsidR="00AA7E18" w:rsidRPr="00AA7E18" w:rsidRDefault="00AA7E18" w:rsidP="007C0A7E">
            <w:pPr>
              <w:rPr>
                <w:sz w:val="18"/>
                <w:szCs w:val="18"/>
              </w:rPr>
            </w:pPr>
            <w:r w:rsidRPr="00AA7E18">
              <w:rPr>
                <w:sz w:val="18"/>
                <w:szCs w:val="18"/>
              </w:rPr>
              <w:t>Examples</w:t>
            </w:r>
          </w:p>
        </w:tc>
        <w:tc>
          <w:tcPr>
            <w:tcW w:w="3260" w:type="dxa"/>
          </w:tcPr>
          <w:p w14:paraId="22A4AE02" w14:textId="77777777" w:rsidR="00AA7E18" w:rsidRPr="00AA7E18" w:rsidRDefault="00AA7E18" w:rsidP="007C0A7E">
            <w:pPr>
              <w:rPr>
                <w:sz w:val="18"/>
                <w:szCs w:val="18"/>
              </w:rPr>
            </w:pPr>
            <w:r w:rsidRPr="00AA7E18">
              <w:rPr>
                <w:sz w:val="18"/>
                <w:szCs w:val="18"/>
              </w:rPr>
              <w:t xml:space="preserve">Current FLBEIA and </w:t>
            </w:r>
            <w:proofErr w:type="spellStart"/>
            <w:r w:rsidRPr="00AA7E18">
              <w:rPr>
                <w:sz w:val="18"/>
                <w:szCs w:val="18"/>
              </w:rPr>
              <w:t>FCube</w:t>
            </w:r>
            <w:proofErr w:type="spellEnd"/>
            <w:r w:rsidRPr="00AA7E18">
              <w:rPr>
                <w:sz w:val="18"/>
                <w:szCs w:val="18"/>
              </w:rPr>
              <w:t xml:space="preserve"> implementations for all ecoregions</w:t>
            </w:r>
          </w:p>
        </w:tc>
        <w:tc>
          <w:tcPr>
            <w:tcW w:w="2977" w:type="dxa"/>
          </w:tcPr>
          <w:p w14:paraId="22B444D1" w14:textId="77777777" w:rsidR="00AA7E18" w:rsidRPr="00AA7E18" w:rsidRDefault="00AA7E18" w:rsidP="007C0A7E">
            <w:pPr>
              <w:rPr>
                <w:sz w:val="18"/>
                <w:szCs w:val="18"/>
              </w:rPr>
            </w:pPr>
            <w:r w:rsidRPr="00AA7E18">
              <w:rPr>
                <w:sz w:val="18"/>
                <w:szCs w:val="18"/>
              </w:rPr>
              <w:t>Trial runs using FIDES at WGMIXFISH method 2022</w:t>
            </w:r>
          </w:p>
        </w:tc>
        <w:tc>
          <w:tcPr>
            <w:tcW w:w="2977" w:type="dxa"/>
          </w:tcPr>
          <w:p w14:paraId="78C0C157" w14:textId="77777777" w:rsidR="00AA7E18" w:rsidRPr="00AA7E18" w:rsidRDefault="00AA7E18" w:rsidP="007C0A7E">
            <w:pPr>
              <w:rPr>
                <w:sz w:val="18"/>
                <w:szCs w:val="18"/>
              </w:rPr>
            </w:pPr>
            <w:r w:rsidRPr="00AA7E18">
              <w:rPr>
                <w:sz w:val="18"/>
                <w:szCs w:val="18"/>
              </w:rPr>
              <w:t>Trial runs using FIDES at WGMIXFISH-METHODS 2022</w:t>
            </w:r>
          </w:p>
        </w:tc>
        <w:tc>
          <w:tcPr>
            <w:tcW w:w="3321" w:type="dxa"/>
          </w:tcPr>
          <w:p w14:paraId="15C62862" w14:textId="77777777" w:rsidR="00AA7E18" w:rsidRPr="00AA7E18" w:rsidRDefault="00AA7E18" w:rsidP="007C0A7E">
            <w:pPr>
              <w:rPr>
                <w:sz w:val="18"/>
                <w:szCs w:val="18"/>
              </w:rPr>
            </w:pPr>
          </w:p>
        </w:tc>
      </w:tr>
    </w:tbl>
    <w:p w14:paraId="3CA2D8B8" w14:textId="0FE3BE2A" w:rsidR="00AA7E18" w:rsidRDefault="00AA7E18" w:rsidP="00AA7E18">
      <w:pPr>
        <w:rPr>
          <w:highlight w:val="yellow"/>
        </w:rPr>
      </w:pPr>
    </w:p>
    <w:p w14:paraId="2F02F9A5" w14:textId="2030051C" w:rsidR="00AB1D68" w:rsidRDefault="00AB1D68" w:rsidP="00AA7E18">
      <w:pPr>
        <w:rPr>
          <w:highlight w:val="yellow"/>
        </w:rPr>
      </w:pPr>
    </w:p>
    <w:p w14:paraId="6D40D8AA" w14:textId="6BC4D543" w:rsidR="00AB1D68" w:rsidRDefault="00AB1D68" w:rsidP="00AA7E18">
      <w:pPr>
        <w:rPr>
          <w:highlight w:val="yellow"/>
        </w:rPr>
      </w:pPr>
    </w:p>
    <w:p w14:paraId="79364D91" w14:textId="334AB8F9" w:rsidR="00AB1D68" w:rsidRDefault="00AB1D68" w:rsidP="00AA7E18">
      <w:pPr>
        <w:rPr>
          <w:highlight w:val="yellow"/>
        </w:rPr>
      </w:pPr>
    </w:p>
    <w:p w14:paraId="54A707B1" w14:textId="26DEE5F9" w:rsidR="00AB1D68" w:rsidRDefault="00AB1D68" w:rsidP="00AA7E18">
      <w:pPr>
        <w:rPr>
          <w:highlight w:val="yellow"/>
        </w:rPr>
      </w:pPr>
    </w:p>
    <w:p w14:paraId="50293EAC" w14:textId="595635AF" w:rsidR="00AB1D68" w:rsidRDefault="00AB1D68" w:rsidP="00AA7E18">
      <w:pPr>
        <w:rPr>
          <w:highlight w:val="yellow"/>
        </w:rPr>
      </w:pPr>
    </w:p>
    <w:p w14:paraId="5B565550" w14:textId="77777777" w:rsidR="00AB1D68" w:rsidRDefault="00AB1D68" w:rsidP="00AA7E18">
      <w:pPr>
        <w:rPr>
          <w:highlight w:val="yellow"/>
        </w:rPr>
      </w:pPr>
    </w:p>
    <w:p w14:paraId="76BBD909" w14:textId="77777777" w:rsidR="00AB1D68" w:rsidRDefault="00AB1D68" w:rsidP="00AA7E18">
      <w:pPr>
        <w:rPr>
          <w:highlight w:val="yellow"/>
        </w:rPr>
      </w:pPr>
    </w:p>
    <w:p w14:paraId="1F822808" w14:textId="7465246A" w:rsidR="00AB1D68" w:rsidRPr="00A55085" w:rsidRDefault="00AB1D68" w:rsidP="00AB1D68">
      <w:pPr>
        <w:rPr>
          <w:b/>
          <w:bCs/>
          <w:sz w:val="20"/>
          <w:szCs w:val="20"/>
        </w:rPr>
      </w:pPr>
      <w:r w:rsidRPr="00A55085">
        <w:rPr>
          <w:b/>
          <w:bCs/>
          <w:sz w:val="20"/>
          <w:szCs w:val="20"/>
        </w:rPr>
        <w:lastRenderedPageBreak/>
        <w:t xml:space="preserve">Table </w:t>
      </w:r>
      <w:r>
        <w:rPr>
          <w:b/>
          <w:bCs/>
          <w:sz w:val="20"/>
          <w:szCs w:val="20"/>
        </w:rPr>
        <w:t>A6</w:t>
      </w:r>
      <w:r w:rsidRPr="00A55085">
        <w:rPr>
          <w:b/>
          <w:bCs/>
          <w:sz w:val="20"/>
          <w:szCs w:val="20"/>
        </w:rPr>
        <w:t>: Scenario assumptions:</w:t>
      </w:r>
    </w:p>
    <w:tbl>
      <w:tblPr>
        <w:tblStyle w:val="Tabellenraster"/>
        <w:tblpPr w:leftFromText="180" w:rightFromText="180" w:vertAnchor="text" w:horzAnchor="margin" w:tblpY="16"/>
        <w:tblW w:w="5000" w:type="pct"/>
        <w:tblLook w:val="04A0" w:firstRow="1" w:lastRow="0" w:firstColumn="1" w:lastColumn="0" w:noHBand="0" w:noVBand="1"/>
      </w:tblPr>
      <w:tblGrid>
        <w:gridCol w:w="1752"/>
        <w:gridCol w:w="3917"/>
        <w:gridCol w:w="3774"/>
        <w:gridCol w:w="4505"/>
      </w:tblGrid>
      <w:tr w:rsidR="00AB1D68" w:rsidRPr="00AB1D68" w14:paraId="6023D638" w14:textId="77777777" w:rsidTr="00AB1D68">
        <w:tc>
          <w:tcPr>
            <w:tcW w:w="628" w:type="pct"/>
          </w:tcPr>
          <w:p w14:paraId="7DC59EAE" w14:textId="77777777" w:rsidR="00AB1D68" w:rsidRPr="00AB1D68" w:rsidRDefault="00AB1D68" w:rsidP="00AB1D68">
            <w:pPr>
              <w:jc w:val="right"/>
              <w:rPr>
                <w:b/>
                <w:bCs/>
                <w:sz w:val="18"/>
                <w:szCs w:val="18"/>
              </w:rPr>
            </w:pPr>
            <w:r w:rsidRPr="00AB1D68">
              <w:rPr>
                <w:b/>
                <w:bCs/>
                <w:i/>
                <w:iCs/>
                <w:sz w:val="18"/>
                <w:szCs w:val="18"/>
              </w:rPr>
              <w:t>Options</w:t>
            </w:r>
          </w:p>
        </w:tc>
        <w:tc>
          <w:tcPr>
            <w:tcW w:w="1404" w:type="pct"/>
          </w:tcPr>
          <w:p w14:paraId="216585DB" w14:textId="77777777" w:rsidR="00AB1D68" w:rsidRPr="00AB1D68" w:rsidRDefault="00AB1D68" w:rsidP="00AB1D68">
            <w:pPr>
              <w:rPr>
                <w:b/>
                <w:bCs/>
                <w:sz w:val="18"/>
                <w:szCs w:val="18"/>
              </w:rPr>
            </w:pPr>
            <w:r w:rsidRPr="00AB1D68">
              <w:rPr>
                <w:b/>
                <w:bCs/>
                <w:sz w:val="18"/>
                <w:szCs w:val="18"/>
              </w:rPr>
              <w:t>(a) Based on simple rules for all fleets</w:t>
            </w:r>
          </w:p>
        </w:tc>
        <w:tc>
          <w:tcPr>
            <w:tcW w:w="1353" w:type="pct"/>
          </w:tcPr>
          <w:p w14:paraId="4ECCD3C9" w14:textId="77777777" w:rsidR="00AB1D68" w:rsidRPr="00AB1D68" w:rsidRDefault="00AB1D68" w:rsidP="00AB1D68">
            <w:pPr>
              <w:rPr>
                <w:b/>
                <w:bCs/>
                <w:sz w:val="18"/>
                <w:szCs w:val="18"/>
              </w:rPr>
            </w:pPr>
            <w:r w:rsidRPr="00AB1D68">
              <w:rPr>
                <w:b/>
                <w:bCs/>
                <w:sz w:val="18"/>
                <w:szCs w:val="18"/>
              </w:rPr>
              <w:t>(b) Based on bespoke rules for fleets</w:t>
            </w:r>
          </w:p>
        </w:tc>
        <w:tc>
          <w:tcPr>
            <w:tcW w:w="1615" w:type="pct"/>
          </w:tcPr>
          <w:p w14:paraId="22E5ACD3" w14:textId="77777777" w:rsidR="00AB1D68" w:rsidRPr="00AB1D68" w:rsidRDefault="00AB1D68" w:rsidP="00AB1D68">
            <w:pPr>
              <w:rPr>
                <w:b/>
                <w:bCs/>
                <w:sz w:val="18"/>
                <w:szCs w:val="18"/>
              </w:rPr>
            </w:pPr>
            <w:r w:rsidRPr="00AB1D68">
              <w:rPr>
                <w:b/>
                <w:bCs/>
                <w:sz w:val="18"/>
                <w:szCs w:val="18"/>
              </w:rPr>
              <w:t>(c) Based on some weighting for each fleet</w:t>
            </w:r>
          </w:p>
        </w:tc>
      </w:tr>
      <w:tr w:rsidR="00AB1D68" w:rsidRPr="00AB1D68" w14:paraId="30743F74" w14:textId="77777777" w:rsidTr="00AB1D68">
        <w:tc>
          <w:tcPr>
            <w:tcW w:w="628" w:type="pct"/>
          </w:tcPr>
          <w:p w14:paraId="59DE0BB1" w14:textId="77777777" w:rsidR="00AB1D68" w:rsidRPr="00AB1D68" w:rsidRDefault="00AB1D68" w:rsidP="00AB1D68">
            <w:pPr>
              <w:rPr>
                <w:sz w:val="18"/>
                <w:szCs w:val="18"/>
              </w:rPr>
            </w:pPr>
            <w:r w:rsidRPr="00AB1D68">
              <w:rPr>
                <w:i/>
                <w:iCs/>
                <w:sz w:val="18"/>
                <w:szCs w:val="18"/>
              </w:rPr>
              <w:t>Description</w:t>
            </w:r>
          </w:p>
        </w:tc>
        <w:tc>
          <w:tcPr>
            <w:tcW w:w="1404" w:type="pct"/>
          </w:tcPr>
          <w:p w14:paraId="36736DFA" w14:textId="77777777" w:rsidR="00AB1D68" w:rsidRPr="00AB1D68" w:rsidRDefault="00AB1D68" w:rsidP="00AB1D68">
            <w:pPr>
              <w:rPr>
                <w:sz w:val="18"/>
                <w:szCs w:val="18"/>
              </w:rPr>
            </w:pPr>
            <w:r w:rsidRPr="00AB1D68">
              <w:rPr>
                <w:sz w:val="18"/>
                <w:szCs w:val="18"/>
              </w:rPr>
              <w:t>All fleets stop fishing when they reach any quota (min scenario), all quotas (max scenario) or a defined stock quota,</w:t>
            </w:r>
          </w:p>
        </w:tc>
        <w:tc>
          <w:tcPr>
            <w:tcW w:w="1353" w:type="pct"/>
          </w:tcPr>
          <w:p w14:paraId="054EE026" w14:textId="77777777" w:rsidR="00AB1D68" w:rsidRPr="00AB1D68" w:rsidRDefault="00AB1D68" w:rsidP="00AB1D68">
            <w:pPr>
              <w:rPr>
                <w:sz w:val="18"/>
                <w:szCs w:val="18"/>
              </w:rPr>
            </w:pPr>
            <w:r w:rsidRPr="00AB1D68">
              <w:rPr>
                <w:sz w:val="18"/>
                <w:szCs w:val="18"/>
              </w:rPr>
              <w:t>Fleets stop fishing when they reach their quota for a selected set of stocks for that fleet (min) scenario, or all quotas of those stocks (max scenario),</w:t>
            </w:r>
          </w:p>
        </w:tc>
        <w:tc>
          <w:tcPr>
            <w:tcW w:w="1615" w:type="pct"/>
          </w:tcPr>
          <w:p w14:paraId="3DF9BA7E" w14:textId="77777777" w:rsidR="00AB1D68" w:rsidRPr="00AB1D68" w:rsidRDefault="00AB1D68" w:rsidP="00AB1D68">
            <w:pPr>
              <w:rPr>
                <w:sz w:val="18"/>
                <w:szCs w:val="18"/>
              </w:rPr>
            </w:pPr>
            <w:r w:rsidRPr="00AB1D68">
              <w:rPr>
                <w:sz w:val="18"/>
                <w:szCs w:val="18"/>
              </w:rPr>
              <w:t>Fleets fishing effort weighted towards some target (e.g., weighted to value or share of catch of a stock),</w:t>
            </w:r>
          </w:p>
        </w:tc>
      </w:tr>
      <w:tr w:rsidR="00AB1D68" w:rsidRPr="00AB1D68" w14:paraId="0AAB6474" w14:textId="77777777" w:rsidTr="00AB1D68">
        <w:tc>
          <w:tcPr>
            <w:tcW w:w="628" w:type="pct"/>
          </w:tcPr>
          <w:p w14:paraId="76B30A26" w14:textId="77777777" w:rsidR="00AB1D68" w:rsidRPr="00AB1D68" w:rsidRDefault="00AB1D68" w:rsidP="00AB1D68">
            <w:pPr>
              <w:rPr>
                <w:sz w:val="18"/>
                <w:szCs w:val="18"/>
              </w:rPr>
            </w:pPr>
            <w:r w:rsidRPr="00AB1D68">
              <w:rPr>
                <w:i/>
                <w:iCs/>
                <w:sz w:val="18"/>
                <w:szCs w:val="18"/>
              </w:rPr>
              <w:t>Strengths</w:t>
            </w:r>
          </w:p>
        </w:tc>
        <w:tc>
          <w:tcPr>
            <w:tcW w:w="1404" w:type="pct"/>
          </w:tcPr>
          <w:p w14:paraId="4D9938CF" w14:textId="77777777" w:rsidR="00AB1D68" w:rsidRPr="00AB1D68" w:rsidRDefault="00AB1D68" w:rsidP="00AB1D68">
            <w:pPr>
              <w:rPr>
                <w:sz w:val="18"/>
                <w:szCs w:val="18"/>
              </w:rPr>
            </w:pPr>
            <w:r w:rsidRPr="00AB1D68">
              <w:rPr>
                <w:sz w:val="18"/>
                <w:szCs w:val="18"/>
              </w:rPr>
              <w:t>Simple to understand scenarios,</w:t>
            </w:r>
          </w:p>
          <w:p w14:paraId="0A253159" w14:textId="77777777" w:rsidR="00AB1D68" w:rsidRPr="00AB1D68" w:rsidRDefault="00AB1D68" w:rsidP="00AB1D68">
            <w:pPr>
              <w:rPr>
                <w:sz w:val="18"/>
                <w:szCs w:val="18"/>
              </w:rPr>
            </w:pPr>
            <w:r w:rsidRPr="00AB1D68">
              <w:rPr>
                <w:sz w:val="18"/>
                <w:szCs w:val="18"/>
              </w:rPr>
              <w:t>Reflects the landing obligation policy,</w:t>
            </w:r>
          </w:p>
        </w:tc>
        <w:tc>
          <w:tcPr>
            <w:tcW w:w="1353" w:type="pct"/>
          </w:tcPr>
          <w:p w14:paraId="4FE2D622" w14:textId="77777777" w:rsidR="00AB1D68" w:rsidRPr="00AB1D68" w:rsidRDefault="00AB1D68" w:rsidP="00AB1D68">
            <w:pPr>
              <w:rPr>
                <w:sz w:val="18"/>
                <w:szCs w:val="18"/>
              </w:rPr>
            </w:pPr>
            <w:r w:rsidRPr="00AB1D68">
              <w:rPr>
                <w:sz w:val="18"/>
                <w:szCs w:val="18"/>
              </w:rPr>
              <w:t>May be more realistic,</w:t>
            </w:r>
          </w:p>
          <w:p w14:paraId="4C3DB609" w14:textId="77777777" w:rsidR="00AB1D68" w:rsidRPr="00AB1D68" w:rsidRDefault="00AB1D68" w:rsidP="00AB1D68">
            <w:pPr>
              <w:rPr>
                <w:sz w:val="18"/>
                <w:szCs w:val="18"/>
              </w:rPr>
            </w:pPr>
            <w:r w:rsidRPr="00AB1D68">
              <w:rPr>
                <w:sz w:val="18"/>
                <w:szCs w:val="18"/>
              </w:rPr>
              <w:t>Reduces severe reduction in catches under the ‘min’ scenario for some fleets with small catches,</w:t>
            </w:r>
          </w:p>
          <w:p w14:paraId="767D4F62" w14:textId="77777777" w:rsidR="00AB1D68" w:rsidRPr="00AB1D68" w:rsidRDefault="00AB1D68" w:rsidP="00AB1D68">
            <w:pPr>
              <w:rPr>
                <w:sz w:val="18"/>
                <w:szCs w:val="18"/>
              </w:rPr>
            </w:pPr>
            <w:r w:rsidRPr="00AB1D68">
              <w:rPr>
                <w:sz w:val="18"/>
                <w:szCs w:val="18"/>
              </w:rPr>
              <w:t>Could be defined with stakeholder input,</w:t>
            </w:r>
          </w:p>
        </w:tc>
        <w:tc>
          <w:tcPr>
            <w:tcW w:w="1615" w:type="pct"/>
          </w:tcPr>
          <w:p w14:paraId="405B53D2" w14:textId="77777777" w:rsidR="00AB1D68" w:rsidRPr="00AB1D68" w:rsidRDefault="00AB1D68" w:rsidP="00AB1D68">
            <w:pPr>
              <w:rPr>
                <w:sz w:val="18"/>
                <w:szCs w:val="18"/>
              </w:rPr>
            </w:pPr>
            <w:r w:rsidRPr="00AB1D68">
              <w:rPr>
                <w:sz w:val="18"/>
                <w:szCs w:val="18"/>
              </w:rPr>
              <w:t>Impacts on fleets reduced for fleets that have small catches of limiting stocks,</w:t>
            </w:r>
          </w:p>
        </w:tc>
      </w:tr>
      <w:tr w:rsidR="00AB1D68" w:rsidRPr="00AB1D68" w14:paraId="3471B8A4" w14:textId="77777777" w:rsidTr="00AB1D68">
        <w:tc>
          <w:tcPr>
            <w:tcW w:w="628" w:type="pct"/>
          </w:tcPr>
          <w:p w14:paraId="6C395C5A" w14:textId="77777777" w:rsidR="00AB1D68" w:rsidRPr="00AB1D68" w:rsidRDefault="00AB1D68" w:rsidP="00AB1D68">
            <w:pPr>
              <w:rPr>
                <w:sz w:val="18"/>
                <w:szCs w:val="18"/>
              </w:rPr>
            </w:pPr>
            <w:r w:rsidRPr="00AB1D68">
              <w:rPr>
                <w:i/>
                <w:iCs/>
                <w:sz w:val="18"/>
                <w:szCs w:val="18"/>
              </w:rPr>
              <w:t>Limitations</w:t>
            </w:r>
          </w:p>
        </w:tc>
        <w:tc>
          <w:tcPr>
            <w:tcW w:w="1404" w:type="pct"/>
          </w:tcPr>
          <w:p w14:paraId="6F98DAF5" w14:textId="77777777" w:rsidR="00AB1D68" w:rsidRPr="00AB1D68" w:rsidRDefault="00AB1D68" w:rsidP="00AB1D68">
            <w:pPr>
              <w:rPr>
                <w:sz w:val="18"/>
                <w:szCs w:val="18"/>
              </w:rPr>
            </w:pPr>
            <w:r w:rsidRPr="00AB1D68">
              <w:rPr>
                <w:sz w:val="18"/>
                <w:szCs w:val="18"/>
              </w:rPr>
              <w:t>Can result in significant under-quota catches of target stocks for small reductions in non-target catches,</w:t>
            </w:r>
          </w:p>
        </w:tc>
        <w:tc>
          <w:tcPr>
            <w:tcW w:w="1353" w:type="pct"/>
          </w:tcPr>
          <w:p w14:paraId="5614E95B" w14:textId="77777777" w:rsidR="00AB1D68" w:rsidRPr="00AB1D68" w:rsidRDefault="00AB1D68" w:rsidP="00AB1D68">
            <w:pPr>
              <w:rPr>
                <w:sz w:val="18"/>
                <w:szCs w:val="18"/>
              </w:rPr>
            </w:pPr>
            <w:r w:rsidRPr="00AB1D68">
              <w:rPr>
                <w:sz w:val="18"/>
                <w:szCs w:val="18"/>
              </w:rPr>
              <w:t>Does not reflect landing obligation policy,</w:t>
            </w:r>
          </w:p>
          <w:p w14:paraId="7B4927BD" w14:textId="77777777" w:rsidR="00AB1D68" w:rsidRPr="00AB1D68" w:rsidRDefault="00AB1D68" w:rsidP="00AB1D68">
            <w:pPr>
              <w:rPr>
                <w:sz w:val="18"/>
                <w:szCs w:val="18"/>
              </w:rPr>
            </w:pPr>
            <w:r w:rsidRPr="00AB1D68">
              <w:rPr>
                <w:sz w:val="18"/>
                <w:szCs w:val="18"/>
              </w:rPr>
              <w:t>Results in catches above the single stock advice,</w:t>
            </w:r>
          </w:p>
          <w:p w14:paraId="40867C24" w14:textId="77777777" w:rsidR="00AB1D68" w:rsidRPr="00AB1D68" w:rsidRDefault="00AB1D68" w:rsidP="00AB1D68">
            <w:pPr>
              <w:rPr>
                <w:sz w:val="18"/>
                <w:szCs w:val="18"/>
              </w:rPr>
            </w:pPr>
          </w:p>
        </w:tc>
        <w:tc>
          <w:tcPr>
            <w:tcW w:w="1615" w:type="pct"/>
          </w:tcPr>
          <w:p w14:paraId="02553BF0" w14:textId="77777777" w:rsidR="00AB1D68" w:rsidRPr="00AB1D68" w:rsidRDefault="00AB1D68" w:rsidP="00AB1D68">
            <w:pPr>
              <w:rPr>
                <w:sz w:val="18"/>
                <w:szCs w:val="18"/>
              </w:rPr>
            </w:pPr>
            <w:r w:rsidRPr="00AB1D68">
              <w:rPr>
                <w:sz w:val="18"/>
                <w:szCs w:val="18"/>
              </w:rPr>
              <w:t>Quotas would need to be managed by fleet else intended outcome not realised,</w:t>
            </w:r>
          </w:p>
          <w:p w14:paraId="1AE904E9" w14:textId="77777777" w:rsidR="00AB1D68" w:rsidRPr="00AB1D68" w:rsidRDefault="00AB1D68" w:rsidP="00AB1D68">
            <w:pPr>
              <w:rPr>
                <w:sz w:val="18"/>
                <w:szCs w:val="18"/>
              </w:rPr>
            </w:pPr>
            <w:r w:rsidRPr="00AB1D68">
              <w:rPr>
                <w:sz w:val="18"/>
                <w:szCs w:val="18"/>
              </w:rPr>
              <w:t>Weighting process would need to be decided by managers,</w:t>
            </w:r>
          </w:p>
          <w:p w14:paraId="786E2441" w14:textId="77777777" w:rsidR="00AB1D68" w:rsidRPr="00AB1D68" w:rsidRDefault="00AB1D68" w:rsidP="00AB1D68">
            <w:pPr>
              <w:rPr>
                <w:sz w:val="18"/>
                <w:szCs w:val="18"/>
              </w:rPr>
            </w:pPr>
          </w:p>
        </w:tc>
      </w:tr>
      <w:tr w:rsidR="00AB1D68" w:rsidRPr="00AB1D68" w14:paraId="2E4A962B" w14:textId="77777777" w:rsidTr="00AB1D68">
        <w:tc>
          <w:tcPr>
            <w:tcW w:w="628" w:type="pct"/>
          </w:tcPr>
          <w:p w14:paraId="09C53C21" w14:textId="77777777" w:rsidR="00AB1D68" w:rsidRPr="00AB1D68" w:rsidRDefault="00AB1D68" w:rsidP="00AB1D68">
            <w:pPr>
              <w:rPr>
                <w:sz w:val="18"/>
                <w:szCs w:val="18"/>
              </w:rPr>
            </w:pPr>
            <w:r w:rsidRPr="00AB1D68">
              <w:rPr>
                <w:sz w:val="18"/>
                <w:szCs w:val="18"/>
              </w:rPr>
              <w:t>Examples</w:t>
            </w:r>
          </w:p>
        </w:tc>
        <w:tc>
          <w:tcPr>
            <w:tcW w:w="1404" w:type="pct"/>
          </w:tcPr>
          <w:p w14:paraId="6EA07B94" w14:textId="77777777" w:rsidR="00AB1D68" w:rsidRPr="00AB1D68" w:rsidRDefault="00AB1D68" w:rsidP="00AB1D68">
            <w:pPr>
              <w:rPr>
                <w:sz w:val="18"/>
                <w:szCs w:val="18"/>
              </w:rPr>
            </w:pPr>
            <w:r w:rsidRPr="00AB1D68">
              <w:rPr>
                <w:sz w:val="18"/>
                <w:szCs w:val="18"/>
              </w:rPr>
              <w:t>Current WGMIXFISH approach</w:t>
            </w:r>
          </w:p>
        </w:tc>
        <w:tc>
          <w:tcPr>
            <w:tcW w:w="1353" w:type="pct"/>
          </w:tcPr>
          <w:p w14:paraId="1DB1C272" w14:textId="77777777" w:rsidR="00AB1D68" w:rsidRPr="00AB1D68" w:rsidRDefault="00AB1D68" w:rsidP="00AB1D68">
            <w:pPr>
              <w:rPr>
                <w:sz w:val="18"/>
                <w:szCs w:val="18"/>
              </w:rPr>
            </w:pPr>
          </w:p>
        </w:tc>
        <w:tc>
          <w:tcPr>
            <w:tcW w:w="1615" w:type="pct"/>
          </w:tcPr>
          <w:p w14:paraId="477D559F" w14:textId="77777777" w:rsidR="00AB1D68" w:rsidRPr="00AB1D68" w:rsidRDefault="00AB1D68" w:rsidP="00AB1D68">
            <w:pPr>
              <w:rPr>
                <w:sz w:val="18"/>
                <w:szCs w:val="18"/>
              </w:rPr>
            </w:pPr>
            <w:r w:rsidRPr="00AB1D68">
              <w:rPr>
                <w:sz w:val="18"/>
                <w:szCs w:val="18"/>
              </w:rPr>
              <w:t>MTAC approach</w:t>
            </w:r>
          </w:p>
        </w:tc>
      </w:tr>
    </w:tbl>
    <w:p w14:paraId="687E1465" w14:textId="77777777" w:rsidR="00AA7E18" w:rsidRDefault="00AA7E18" w:rsidP="005348C8"/>
    <w:p w14:paraId="0CA441FD" w14:textId="14844315" w:rsidR="001308D9" w:rsidRDefault="001308D9" w:rsidP="005348C8"/>
    <w:p w14:paraId="310E2AA3" w14:textId="078676ED" w:rsidR="001308D9" w:rsidRDefault="001308D9" w:rsidP="005348C8"/>
    <w:p w14:paraId="4C8D0F0E" w14:textId="5A876553" w:rsidR="001308D9" w:rsidRDefault="001308D9" w:rsidP="005348C8"/>
    <w:p w14:paraId="174707CF" w14:textId="1B033DD5" w:rsidR="001308D9" w:rsidRDefault="001308D9" w:rsidP="005348C8">
      <w:bookmarkStart w:id="94" w:name="_GoBack"/>
      <w:bookmarkEnd w:id="94"/>
    </w:p>
    <w:p w14:paraId="6667DF9B" w14:textId="39FA253C" w:rsidR="001308D9" w:rsidRDefault="001308D9" w:rsidP="005348C8"/>
    <w:p w14:paraId="4C73462A" w14:textId="77777777" w:rsidR="001308D9" w:rsidRPr="00C90762" w:rsidRDefault="001308D9" w:rsidP="005348C8"/>
    <w:sectPr w:rsidR="001308D9" w:rsidRPr="00C90762" w:rsidSect="005348C8">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Harriet Cole" w:date="2023-05-31T13:37:00Z" w:initials="HC">
    <w:p w14:paraId="07831A6D" w14:textId="77777777" w:rsidR="00AC5D5B" w:rsidRDefault="00AC5D5B" w:rsidP="00AC5D5B">
      <w:pPr>
        <w:pStyle w:val="Kommentartext"/>
      </w:pPr>
      <w:r>
        <w:rPr>
          <w:rStyle w:val="Kommentarzeichen"/>
        </w:rPr>
        <w:annotationRef/>
      </w:r>
      <w:r>
        <w:t>What we had written before but likely to be superseded by STARMIXFISH?</w:t>
      </w:r>
    </w:p>
  </w:comment>
  <w:comment w:id="13" w:author="Harriet Cole" w:date="2023-05-31T13:38:00Z" w:initials="HC">
    <w:p w14:paraId="5844E2F0" w14:textId="77777777" w:rsidR="00AC5D5B" w:rsidRDefault="00AC5D5B" w:rsidP="00AC5D5B">
      <w:pPr>
        <w:pStyle w:val="Kommentartext"/>
      </w:pPr>
      <w:r>
        <w:rPr>
          <w:rStyle w:val="Kommentarzeichen"/>
        </w:rPr>
        <w:annotationRef/>
      </w:r>
      <w:r>
        <w:t>NS aggregates over quarters before doing anything else with the fleet data. What do other ecoregions do? Please leave a comment!</w:t>
      </w:r>
    </w:p>
  </w:comment>
  <w:comment w:id="14" w:author="Marc Taylor" w:date="2023-06-05T15:48:00Z" w:initials="MT">
    <w:p w14:paraId="095CFD27" w14:textId="290AC567" w:rsidR="00AC5D5B" w:rsidRDefault="00AC5D5B">
      <w:pPr>
        <w:pStyle w:val="Kommentartext"/>
      </w:pPr>
      <w:r>
        <w:rPr>
          <w:rStyle w:val="Kommentarzeichen"/>
        </w:rPr>
        <w:annotationRef/>
      </w:r>
      <w:r>
        <w:t>Agree – so does that mean we aggregate over quarters, and then over the year? I guess this sequence is important for a balanced value.</w:t>
      </w:r>
    </w:p>
  </w:comment>
  <w:comment w:id="15" w:author="Harriet Cole" w:date="2023-06-14T12:27:00Z" w:initials="HC">
    <w:p w14:paraId="6B06A316" w14:textId="77777777" w:rsidR="00AC5D5B" w:rsidRDefault="00AC5D5B" w:rsidP="00AC5D5B">
      <w:pPr>
        <w:pStyle w:val="Kommentartext"/>
      </w:pPr>
      <w:r>
        <w:rPr>
          <w:rStyle w:val="Kommentarzeichen"/>
        </w:rPr>
        <w:annotationRef/>
      </w:r>
      <w:r>
        <w:t>Which ecoregions already use this hierarchy of assumptions? Celtic Sea do and North Sea are moving to using it.</w:t>
      </w:r>
    </w:p>
  </w:comment>
  <w:comment w:id="29" w:author="Harriet Cole" w:date="2023-04-12T14:42:00Z" w:initials="HC">
    <w:p w14:paraId="7673F692" w14:textId="77777777" w:rsidR="00AC5D5B" w:rsidRDefault="00AC5D5B" w:rsidP="00AC5D5B">
      <w:pPr>
        <w:pStyle w:val="Kommentartext"/>
      </w:pPr>
      <w:r>
        <w:rPr>
          <w:rStyle w:val="Kommentarzeichen"/>
        </w:rPr>
        <w:annotationRef/>
      </w:r>
      <w:r>
        <w:t>Propose using "MIS" for combining small fleets and metiers. Use "OTH" for missing catches (next table)</w:t>
      </w:r>
    </w:p>
  </w:comment>
  <w:comment w:id="30" w:author="Harriet Cole" w:date="2023-06-14T12:29:00Z" w:initials="HC">
    <w:p w14:paraId="183FBF84" w14:textId="77777777" w:rsidR="00AC5D5B" w:rsidRDefault="00AC5D5B" w:rsidP="00AC5D5B">
      <w:pPr>
        <w:pStyle w:val="Kommentartext"/>
      </w:pPr>
      <w:r>
        <w:rPr>
          <w:rStyle w:val="Kommentarzeichen"/>
        </w:rPr>
        <w:annotationRef/>
      </w:r>
      <w:r>
        <w:t>North Sea: Propose testing and aligning with approach used by other ecoregions.</w:t>
      </w:r>
    </w:p>
  </w:comment>
  <w:comment w:id="31" w:author="Harriet Cole" w:date="2023-06-14T12:30:00Z" w:initials="HC">
    <w:p w14:paraId="5ABB3B4A" w14:textId="7E4D74B6" w:rsidR="00AC5D5B" w:rsidRDefault="00AC5D5B" w:rsidP="00AC5D5B">
      <w:pPr>
        <w:pStyle w:val="Kommentartext"/>
      </w:pPr>
      <w:r>
        <w:rPr>
          <w:rStyle w:val="Kommentarzeichen"/>
        </w:rPr>
        <w:annotationRef/>
      </w:r>
      <w:r>
        <w:t xml:space="preserve">BoB: It was hard to see these definitions in your code but I picked these up from text in our reports.  Can you confirm if these definitions are followed? </w:t>
      </w:r>
    </w:p>
  </w:comment>
  <w:comment w:id="32" w:author="Harriet Cole" w:date="2023-06-14T12:30:00Z" w:initials="HC">
    <w:p w14:paraId="022BB38B" w14:textId="77777777" w:rsidR="00AC5D5B" w:rsidRDefault="00AC5D5B" w:rsidP="00AC5D5B">
      <w:pPr>
        <w:pStyle w:val="Kommentartext"/>
      </w:pPr>
      <w:r>
        <w:rPr>
          <w:rStyle w:val="Kommentarzeichen"/>
        </w:rPr>
        <w:annotationRef/>
      </w:r>
      <w:r>
        <w:t xml:space="preserve">Iberian Waters: It was hard to see these definitions in your code but I picked these up from text in our reports.  Can you confirm if these definitions are followed? </w:t>
      </w:r>
    </w:p>
  </w:comment>
  <w:comment w:id="33" w:author="Harriet Cole" w:date="2023-05-31T14:27:00Z" w:initials="HC">
    <w:p w14:paraId="58027C5C" w14:textId="2AFD2FD8" w:rsidR="00AC5D5B" w:rsidRDefault="00AC5D5B" w:rsidP="00AC5D5B">
      <w:pPr>
        <w:pStyle w:val="Kommentartext"/>
      </w:pPr>
      <w:r>
        <w:rPr>
          <w:rStyle w:val="Kommentarzeichen"/>
        </w:rPr>
        <w:annotationRef/>
      </w:r>
      <w:r>
        <w:t>Iberian waters: Is this different to the 2% criterion?</w:t>
      </w:r>
    </w:p>
  </w:comment>
  <w:comment w:id="34" w:author="Harriet Cole" w:date="2023-05-31T14:55:00Z" w:initials="HC">
    <w:p w14:paraId="308C01B4" w14:textId="77777777" w:rsidR="00AC5D5B" w:rsidRDefault="00AC5D5B" w:rsidP="00AC5D5B">
      <w:pPr>
        <w:pStyle w:val="Kommentartext"/>
      </w:pPr>
      <w:r>
        <w:rPr>
          <w:rStyle w:val="Kommentarzeichen"/>
        </w:rPr>
        <w:annotationRef/>
      </w:r>
      <w:r>
        <w:t>Some differences in how catch no effort and vice versa are treated. Could each ecoregion check what I have written here is correct -thanks!</w:t>
      </w:r>
    </w:p>
  </w:comment>
  <w:comment w:id="35" w:author="Harriet Cole" w:date="2023-04-12T11:48:00Z" w:initials="HC">
    <w:p w14:paraId="50CE64B7" w14:textId="7873FF82" w:rsidR="00AC5D5B" w:rsidRDefault="00AC5D5B" w:rsidP="007C0A7E">
      <w:pPr>
        <w:pStyle w:val="Kommentartext"/>
      </w:pPr>
      <w:r>
        <w:rPr>
          <w:rStyle w:val="Kommentarzeichen"/>
        </w:rPr>
        <w:annotationRef/>
      </w:r>
      <w:r>
        <w:t>Should mention somewhere Claire's paper to show an objective method has been used.</w:t>
      </w:r>
    </w:p>
  </w:comment>
  <w:comment w:id="36" w:author="Harriet Cole" w:date="2023-06-15T08:57:00Z" w:initials="HC">
    <w:p w14:paraId="2241B5A8" w14:textId="77777777" w:rsidR="00AC5D5B" w:rsidRDefault="00AC5D5B" w:rsidP="00AC5D5B">
      <w:pPr>
        <w:pStyle w:val="Kommentartext"/>
      </w:pPr>
      <w:r>
        <w:rPr>
          <w:rStyle w:val="Kommentarzeichen"/>
        </w:rPr>
        <w:annotationRef/>
      </w:r>
      <w:r>
        <w:t>It would be great if we could have this in this year's (2023) advice report.</w:t>
      </w:r>
    </w:p>
  </w:comment>
  <w:comment w:id="37" w:author="Harriet Cole" w:date="2023-06-15T09:00:00Z" w:initials="HC">
    <w:p w14:paraId="04944982" w14:textId="77777777" w:rsidR="00AC5D5B" w:rsidRDefault="00AC5D5B" w:rsidP="00AC5D5B">
      <w:pPr>
        <w:pStyle w:val="Kommentartext"/>
      </w:pPr>
      <w:r>
        <w:rPr>
          <w:rStyle w:val="Kommentarzeichen"/>
        </w:rPr>
        <w:annotationRef/>
      </w:r>
      <w:r>
        <w:t>I wonder if a workshop, at some point, would be the best way to do this.  A complete review of our fleet definitions. Invite stakeholders too to improve their confidence in our methods.</w:t>
      </w:r>
    </w:p>
  </w:comment>
  <w:comment w:id="43" w:author="Harriet Cole" w:date="2023-06-02T13:15:00Z" w:initials="HC">
    <w:p w14:paraId="0244769F" w14:textId="1C0E49C0" w:rsidR="00AC5D5B" w:rsidRDefault="00AC5D5B" w:rsidP="007C0A7E">
      <w:pPr>
        <w:pStyle w:val="Kommentartext"/>
      </w:pPr>
      <w:r>
        <w:rPr>
          <w:rStyle w:val="Kommentarzeichen"/>
        </w:rPr>
        <w:annotationRef/>
      </w:r>
      <w:r>
        <w:t>Fill in anything I've missed please.</w:t>
      </w:r>
    </w:p>
  </w:comment>
  <w:comment w:id="44" w:author="Harriet Cole" w:date="2023-06-01T13:47:00Z" w:initials="HC">
    <w:p w14:paraId="14E44B95" w14:textId="77777777" w:rsidR="00AC5D5B" w:rsidRDefault="00AC5D5B" w:rsidP="00AC5D5B">
      <w:pPr>
        <w:pStyle w:val="Kommentartext"/>
      </w:pPr>
      <w:r>
        <w:rPr>
          <w:rStyle w:val="Kommentarzeichen"/>
        </w:rPr>
        <w:annotationRef/>
      </w:r>
      <w:r>
        <w:t>BoB: is this correct?</w:t>
      </w:r>
    </w:p>
  </w:comment>
  <w:comment w:id="55" w:author="Harriet Cole" w:date="2023-06-01T13:35:00Z" w:initials="HC">
    <w:p w14:paraId="1BFE4207" w14:textId="35737CBB" w:rsidR="00AC5D5B" w:rsidRDefault="00AC5D5B" w:rsidP="007C0A7E">
      <w:pPr>
        <w:pStyle w:val="Kommentartext"/>
      </w:pPr>
      <w:r>
        <w:rPr>
          <w:rStyle w:val="Kommentarzeichen"/>
        </w:rPr>
        <w:annotationRef/>
      </w:r>
      <w:r>
        <w:t>True for CS and IS. What does NS do?</w:t>
      </w:r>
    </w:p>
  </w:comment>
  <w:comment w:id="93" w:author="ices\sanchezs" w:date="2023-02-16T10:12:00Z" w:initials="SSM">
    <w:p w14:paraId="073D4A0E" w14:textId="77777777" w:rsidR="00AC5D5B" w:rsidRDefault="00AC5D5B" w:rsidP="00AA7E18">
      <w:pPr>
        <w:pStyle w:val="Kommentartext"/>
      </w:pPr>
      <w:r>
        <w:rPr>
          <w:rStyle w:val="Kommentarzeichen"/>
        </w:rPr>
        <w:annotationRef/>
      </w:r>
      <w:r>
        <w:t>We are working on improving MaxProfit with setting acceptable effort ranges for each metier.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831A6D" w15:done="0"/>
  <w15:commentEx w15:paraId="5844E2F0" w15:done="0"/>
  <w15:commentEx w15:paraId="095CFD27" w15:paraIdParent="5844E2F0" w15:done="0"/>
  <w15:commentEx w15:paraId="6B06A316" w15:done="0"/>
  <w15:commentEx w15:paraId="7673F692" w15:done="0"/>
  <w15:commentEx w15:paraId="183FBF84" w15:done="0"/>
  <w15:commentEx w15:paraId="5ABB3B4A" w15:done="0"/>
  <w15:commentEx w15:paraId="022BB38B" w15:done="0"/>
  <w15:commentEx w15:paraId="58027C5C" w15:done="0"/>
  <w15:commentEx w15:paraId="308C01B4" w15:done="0"/>
  <w15:commentEx w15:paraId="50CE64B7" w15:done="0"/>
  <w15:commentEx w15:paraId="2241B5A8" w15:done="0"/>
  <w15:commentEx w15:paraId="04944982" w15:done="0"/>
  <w15:commentEx w15:paraId="0244769F" w15:done="0"/>
  <w15:commentEx w15:paraId="14E44B95" w15:done="0"/>
  <w15:commentEx w15:paraId="1BFE4207" w15:done="0"/>
  <w15:commentEx w15:paraId="073D4A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1CC26" w16cex:dateUtc="2023-05-31T12:37:00Z"/>
  <w16cex:commentExtensible w16cex:durableId="2821CC6E" w16cex:dateUtc="2023-05-31T12:38:00Z"/>
  <w16cex:commentExtensible w16cex:durableId="283430A4" w16cex:dateUtc="2023-06-14T11:27:00Z"/>
  <w16cex:commentExtensible w16cex:durableId="27E141C0" w16cex:dateUtc="2023-04-12T13:42:00Z"/>
  <w16cex:commentExtensible w16cex:durableId="28343118" w16cex:dateUtc="2023-06-14T11:29:00Z"/>
  <w16cex:commentExtensible w16cex:durableId="2834314D" w16cex:dateUtc="2023-06-14T11:30:00Z"/>
  <w16cex:commentExtensible w16cex:durableId="2834315E" w16cex:dateUtc="2023-06-14T11:30:00Z"/>
  <w16cex:commentExtensible w16cex:durableId="2821D7DF" w16cex:dateUtc="2023-05-31T13:27:00Z"/>
  <w16cex:commentExtensible w16cex:durableId="2821DE65" w16cex:dateUtc="2023-05-31T13:55:00Z"/>
  <w16cex:commentExtensible w16cex:durableId="27E1192B" w16cex:dateUtc="2023-04-12T10:48:00Z"/>
  <w16cex:commentExtensible w16cex:durableId="283550F7" w16cex:dateUtc="2023-06-15T07:57:00Z"/>
  <w16cex:commentExtensible w16cex:durableId="283551B1" w16cex:dateUtc="2023-06-15T08:00:00Z"/>
  <w16cex:commentExtensible w16cex:durableId="282469F0" w16cex:dateUtc="2023-06-02T12:15:00Z"/>
  <w16cex:commentExtensible w16cex:durableId="28231FDE" w16cex:dateUtc="2023-06-01T12:47:00Z"/>
  <w16cex:commentExtensible w16cex:durableId="28231D36" w16cex:dateUtc="2023-06-01T12:35:00Z"/>
  <w16cex:commentExtensible w16cex:durableId="27988006" w16cex:dateUtc="2023-02-16T0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831A6D" w16cid:durableId="2821CC26"/>
  <w16cid:commentId w16cid:paraId="5844E2F0" w16cid:durableId="2821CC6E"/>
  <w16cid:commentId w16cid:paraId="095CFD27" w16cid:durableId="28288248"/>
  <w16cid:commentId w16cid:paraId="6B06A316" w16cid:durableId="283430A4"/>
  <w16cid:commentId w16cid:paraId="7673F692" w16cid:durableId="27E141C0"/>
  <w16cid:commentId w16cid:paraId="183FBF84" w16cid:durableId="28343118"/>
  <w16cid:commentId w16cid:paraId="5ABB3B4A" w16cid:durableId="2834314D"/>
  <w16cid:commentId w16cid:paraId="022BB38B" w16cid:durableId="2834315E"/>
  <w16cid:commentId w16cid:paraId="58027C5C" w16cid:durableId="2821D7DF"/>
  <w16cid:commentId w16cid:paraId="308C01B4" w16cid:durableId="2821DE65"/>
  <w16cid:commentId w16cid:paraId="50CE64B7" w16cid:durableId="27E1192B"/>
  <w16cid:commentId w16cid:paraId="2241B5A8" w16cid:durableId="283550F7"/>
  <w16cid:commentId w16cid:paraId="04944982" w16cid:durableId="283551B1"/>
  <w16cid:commentId w16cid:paraId="0244769F" w16cid:durableId="282469F0"/>
  <w16cid:commentId w16cid:paraId="14E44B95" w16cid:durableId="28231FDE"/>
  <w16cid:commentId w16cid:paraId="1BFE4207" w16cid:durableId="28231D36"/>
  <w16cid:commentId w16cid:paraId="073D4A0E" w16cid:durableId="279880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41797"/>
    <w:multiLevelType w:val="hybridMultilevel"/>
    <w:tmpl w:val="5FE43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516BA6"/>
    <w:multiLevelType w:val="hybridMultilevel"/>
    <w:tmpl w:val="1FDC8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1B2795"/>
    <w:multiLevelType w:val="hybridMultilevel"/>
    <w:tmpl w:val="7FFE9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4A740B"/>
    <w:multiLevelType w:val="hybridMultilevel"/>
    <w:tmpl w:val="69206B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AF4C1D"/>
    <w:multiLevelType w:val="hybridMultilevel"/>
    <w:tmpl w:val="95440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365523"/>
    <w:multiLevelType w:val="multilevel"/>
    <w:tmpl w:val="CB4842F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CEE5D7C"/>
    <w:multiLevelType w:val="multilevel"/>
    <w:tmpl w:val="73A638C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F377CE4"/>
    <w:multiLevelType w:val="hybridMultilevel"/>
    <w:tmpl w:val="127090A2"/>
    <w:lvl w:ilvl="0" w:tplc="08090001">
      <w:start w:val="1"/>
      <w:numFmt w:val="bullet"/>
      <w:lvlText w:val=""/>
      <w:lvlJc w:val="left"/>
      <w:pPr>
        <w:ind w:left="770" w:hanging="360"/>
      </w:pPr>
      <w:rPr>
        <w:rFonts w:ascii="Symbol" w:hAnsi="Symbol" w:hint="default"/>
      </w:rPr>
    </w:lvl>
    <w:lvl w:ilvl="1" w:tplc="08090003">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8" w15:restartNumberingAfterBreak="0">
    <w:nsid w:val="3130318D"/>
    <w:multiLevelType w:val="hybridMultilevel"/>
    <w:tmpl w:val="3A926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03023D"/>
    <w:multiLevelType w:val="hybridMultilevel"/>
    <w:tmpl w:val="3F088B52"/>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0" w15:restartNumberingAfterBreak="0">
    <w:nsid w:val="46A84B73"/>
    <w:multiLevelType w:val="hybridMultilevel"/>
    <w:tmpl w:val="69C2C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241E24"/>
    <w:multiLevelType w:val="hybridMultilevel"/>
    <w:tmpl w:val="E056D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E30C1D"/>
    <w:multiLevelType w:val="hybridMultilevel"/>
    <w:tmpl w:val="D3BEDC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5433F5"/>
    <w:multiLevelType w:val="hybridMultilevel"/>
    <w:tmpl w:val="000AB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E45712"/>
    <w:multiLevelType w:val="hybridMultilevel"/>
    <w:tmpl w:val="1E121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F93ED5"/>
    <w:multiLevelType w:val="hybridMultilevel"/>
    <w:tmpl w:val="4D68FCA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9C707D"/>
    <w:multiLevelType w:val="hybridMultilevel"/>
    <w:tmpl w:val="810C3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CF83D16"/>
    <w:multiLevelType w:val="hybridMultilevel"/>
    <w:tmpl w:val="47FE59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CE3694"/>
    <w:multiLevelType w:val="multilevel"/>
    <w:tmpl w:val="FDF43B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1994"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72FB6404"/>
    <w:multiLevelType w:val="hybridMultilevel"/>
    <w:tmpl w:val="89F85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5"/>
  </w:num>
  <w:num w:numId="4">
    <w:abstractNumId w:val="13"/>
  </w:num>
  <w:num w:numId="5">
    <w:abstractNumId w:val="3"/>
  </w:num>
  <w:num w:numId="6">
    <w:abstractNumId w:val="19"/>
  </w:num>
  <w:num w:numId="7">
    <w:abstractNumId w:val="10"/>
  </w:num>
  <w:num w:numId="8">
    <w:abstractNumId w:val="18"/>
  </w:num>
  <w:num w:numId="9">
    <w:abstractNumId w:val="18"/>
  </w:num>
  <w:num w:numId="10">
    <w:abstractNumId w:val="15"/>
  </w:num>
  <w:num w:numId="11">
    <w:abstractNumId w:val="17"/>
  </w:num>
  <w:num w:numId="12">
    <w:abstractNumId w:val="6"/>
  </w:num>
  <w:num w:numId="13">
    <w:abstractNumId w:val="12"/>
  </w:num>
  <w:num w:numId="14">
    <w:abstractNumId w:val="16"/>
  </w:num>
  <w:num w:numId="15">
    <w:abstractNumId w:val="14"/>
  </w:num>
  <w:num w:numId="16">
    <w:abstractNumId w:val="9"/>
  </w:num>
  <w:num w:numId="17">
    <w:abstractNumId w:val="7"/>
  </w:num>
  <w:num w:numId="18">
    <w:abstractNumId w:val="1"/>
  </w:num>
  <w:num w:numId="19">
    <w:abstractNumId w:val="4"/>
  </w:num>
  <w:num w:numId="20">
    <w:abstractNumId w:val="8"/>
  </w:num>
  <w:num w:numId="21">
    <w:abstractNumId w:val="2"/>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rriet Cole">
    <w15:presenceInfo w15:providerId="AD" w15:userId="S::Harriet.Cole@gov.scot::f3d72a01-9fdb-496b-b964-ac8ee353a2ce"/>
  </w15:person>
  <w15:person w15:author="Marc Taylor">
    <w15:presenceInfo w15:providerId="AD" w15:userId="S-1-5-21-1461223816-1316628144-1432544923-21607"/>
  </w15:person>
  <w15:person w15:author="ices\sanchezs">
    <w15:presenceInfo w15:providerId="None" w15:userId="ices\sanchez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038"/>
    <w:rsid w:val="0000216B"/>
    <w:rsid w:val="0001531C"/>
    <w:rsid w:val="00026522"/>
    <w:rsid w:val="00032DB3"/>
    <w:rsid w:val="00036DFE"/>
    <w:rsid w:val="00041E72"/>
    <w:rsid w:val="00043342"/>
    <w:rsid w:val="00044ADB"/>
    <w:rsid w:val="00045F41"/>
    <w:rsid w:val="000475EC"/>
    <w:rsid w:val="000506C1"/>
    <w:rsid w:val="0005216C"/>
    <w:rsid w:val="00052BBA"/>
    <w:rsid w:val="00053433"/>
    <w:rsid w:val="000606A9"/>
    <w:rsid w:val="00071042"/>
    <w:rsid w:val="00073970"/>
    <w:rsid w:val="0008661E"/>
    <w:rsid w:val="00093E9B"/>
    <w:rsid w:val="0009685D"/>
    <w:rsid w:val="000A5445"/>
    <w:rsid w:val="000B631C"/>
    <w:rsid w:val="000C252A"/>
    <w:rsid w:val="000C67C5"/>
    <w:rsid w:val="000D0C3D"/>
    <w:rsid w:val="000E0273"/>
    <w:rsid w:val="000E1E1A"/>
    <w:rsid w:val="000E3123"/>
    <w:rsid w:val="000E5706"/>
    <w:rsid w:val="000F2832"/>
    <w:rsid w:val="000F47E0"/>
    <w:rsid w:val="000F5B1C"/>
    <w:rsid w:val="000F7CE6"/>
    <w:rsid w:val="00102494"/>
    <w:rsid w:val="00105796"/>
    <w:rsid w:val="00125CF1"/>
    <w:rsid w:val="0012724C"/>
    <w:rsid w:val="001308D9"/>
    <w:rsid w:val="0013158D"/>
    <w:rsid w:val="0014565E"/>
    <w:rsid w:val="00150768"/>
    <w:rsid w:val="0015394D"/>
    <w:rsid w:val="00157C6D"/>
    <w:rsid w:val="00160882"/>
    <w:rsid w:val="00162EB6"/>
    <w:rsid w:val="00165DE8"/>
    <w:rsid w:val="00171C43"/>
    <w:rsid w:val="00173D76"/>
    <w:rsid w:val="0017588C"/>
    <w:rsid w:val="00175B35"/>
    <w:rsid w:val="00177BB3"/>
    <w:rsid w:val="001809E0"/>
    <w:rsid w:val="00183CAC"/>
    <w:rsid w:val="00184290"/>
    <w:rsid w:val="00187308"/>
    <w:rsid w:val="0019043F"/>
    <w:rsid w:val="00191349"/>
    <w:rsid w:val="00192EED"/>
    <w:rsid w:val="00195E8F"/>
    <w:rsid w:val="001A51E4"/>
    <w:rsid w:val="001A6AA8"/>
    <w:rsid w:val="001B1D4B"/>
    <w:rsid w:val="001B2659"/>
    <w:rsid w:val="001C27B2"/>
    <w:rsid w:val="001D34DB"/>
    <w:rsid w:val="001E1290"/>
    <w:rsid w:val="001F2B6D"/>
    <w:rsid w:val="00201075"/>
    <w:rsid w:val="002024F7"/>
    <w:rsid w:val="0020583F"/>
    <w:rsid w:val="00210B87"/>
    <w:rsid w:val="002240CD"/>
    <w:rsid w:val="00231BDE"/>
    <w:rsid w:val="00232F76"/>
    <w:rsid w:val="00233951"/>
    <w:rsid w:val="002420B1"/>
    <w:rsid w:val="00250F41"/>
    <w:rsid w:val="002531FF"/>
    <w:rsid w:val="002535A0"/>
    <w:rsid w:val="002631EF"/>
    <w:rsid w:val="002641C4"/>
    <w:rsid w:val="00272DAA"/>
    <w:rsid w:val="00283324"/>
    <w:rsid w:val="002A02C5"/>
    <w:rsid w:val="002A112A"/>
    <w:rsid w:val="002A3D8D"/>
    <w:rsid w:val="002A747F"/>
    <w:rsid w:val="002B244B"/>
    <w:rsid w:val="002B5DE3"/>
    <w:rsid w:val="002C132E"/>
    <w:rsid w:val="002C320D"/>
    <w:rsid w:val="002C3DBA"/>
    <w:rsid w:val="002C43CB"/>
    <w:rsid w:val="002D06F1"/>
    <w:rsid w:val="002D1957"/>
    <w:rsid w:val="002D2055"/>
    <w:rsid w:val="002D4280"/>
    <w:rsid w:val="002E34F4"/>
    <w:rsid w:val="002E70E7"/>
    <w:rsid w:val="002F38D0"/>
    <w:rsid w:val="002F60E8"/>
    <w:rsid w:val="002F6F8F"/>
    <w:rsid w:val="0030328F"/>
    <w:rsid w:val="00306DE4"/>
    <w:rsid w:val="003136F7"/>
    <w:rsid w:val="00316B50"/>
    <w:rsid w:val="00317BA1"/>
    <w:rsid w:val="003202E0"/>
    <w:rsid w:val="00322083"/>
    <w:rsid w:val="00322F04"/>
    <w:rsid w:val="00332603"/>
    <w:rsid w:val="003360E1"/>
    <w:rsid w:val="00337927"/>
    <w:rsid w:val="00356445"/>
    <w:rsid w:val="003573D0"/>
    <w:rsid w:val="00366E33"/>
    <w:rsid w:val="0037175C"/>
    <w:rsid w:val="003819C5"/>
    <w:rsid w:val="003858DC"/>
    <w:rsid w:val="003970FB"/>
    <w:rsid w:val="003A1C31"/>
    <w:rsid w:val="003A5E6C"/>
    <w:rsid w:val="003C4D90"/>
    <w:rsid w:val="003C5C9F"/>
    <w:rsid w:val="003D0742"/>
    <w:rsid w:val="003D1142"/>
    <w:rsid w:val="003D3DE8"/>
    <w:rsid w:val="003D464F"/>
    <w:rsid w:val="003D6CC9"/>
    <w:rsid w:val="003E43C1"/>
    <w:rsid w:val="003F0738"/>
    <w:rsid w:val="003F17DD"/>
    <w:rsid w:val="003F217F"/>
    <w:rsid w:val="003F49BD"/>
    <w:rsid w:val="0040655D"/>
    <w:rsid w:val="004065CD"/>
    <w:rsid w:val="004110C1"/>
    <w:rsid w:val="004156DB"/>
    <w:rsid w:val="004240C1"/>
    <w:rsid w:val="0042694D"/>
    <w:rsid w:val="00430BB4"/>
    <w:rsid w:val="0043350C"/>
    <w:rsid w:val="004416AA"/>
    <w:rsid w:val="004466EB"/>
    <w:rsid w:val="004513A9"/>
    <w:rsid w:val="00451768"/>
    <w:rsid w:val="00455241"/>
    <w:rsid w:val="0046193F"/>
    <w:rsid w:val="00463CFE"/>
    <w:rsid w:val="004646B8"/>
    <w:rsid w:val="0047125B"/>
    <w:rsid w:val="00471561"/>
    <w:rsid w:val="0047189F"/>
    <w:rsid w:val="00474C0D"/>
    <w:rsid w:val="00484E03"/>
    <w:rsid w:val="00487403"/>
    <w:rsid w:val="00493B61"/>
    <w:rsid w:val="004A531B"/>
    <w:rsid w:val="004A7C6D"/>
    <w:rsid w:val="004B2CA3"/>
    <w:rsid w:val="004C285E"/>
    <w:rsid w:val="004C3095"/>
    <w:rsid w:val="004C6BDE"/>
    <w:rsid w:val="004D0821"/>
    <w:rsid w:val="004D3F45"/>
    <w:rsid w:val="004D7337"/>
    <w:rsid w:val="004E2C81"/>
    <w:rsid w:val="004E5F79"/>
    <w:rsid w:val="004E6FE1"/>
    <w:rsid w:val="004F0DEC"/>
    <w:rsid w:val="004F271B"/>
    <w:rsid w:val="00500025"/>
    <w:rsid w:val="00522324"/>
    <w:rsid w:val="0053009A"/>
    <w:rsid w:val="005348C8"/>
    <w:rsid w:val="005412FE"/>
    <w:rsid w:val="005429AF"/>
    <w:rsid w:val="005435CE"/>
    <w:rsid w:val="005452D5"/>
    <w:rsid w:val="00551EF1"/>
    <w:rsid w:val="00556ACB"/>
    <w:rsid w:val="00556CF3"/>
    <w:rsid w:val="00563AB6"/>
    <w:rsid w:val="005738AA"/>
    <w:rsid w:val="005809DA"/>
    <w:rsid w:val="00581E3E"/>
    <w:rsid w:val="00590161"/>
    <w:rsid w:val="00591F1F"/>
    <w:rsid w:val="00593B36"/>
    <w:rsid w:val="00593FE6"/>
    <w:rsid w:val="00594A6E"/>
    <w:rsid w:val="00595130"/>
    <w:rsid w:val="005A4245"/>
    <w:rsid w:val="005A55F3"/>
    <w:rsid w:val="005A7B94"/>
    <w:rsid w:val="005B002A"/>
    <w:rsid w:val="005B1368"/>
    <w:rsid w:val="005B27DD"/>
    <w:rsid w:val="005C26D3"/>
    <w:rsid w:val="005C2856"/>
    <w:rsid w:val="005C4315"/>
    <w:rsid w:val="005D4614"/>
    <w:rsid w:val="005D503C"/>
    <w:rsid w:val="005D513C"/>
    <w:rsid w:val="005D6CFA"/>
    <w:rsid w:val="005E00EF"/>
    <w:rsid w:val="005E0A74"/>
    <w:rsid w:val="005E0CA1"/>
    <w:rsid w:val="005E33CE"/>
    <w:rsid w:val="005E4AAC"/>
    <w:rsid w:val="005E6D49"/>
    <w:rsid w:val="005F2156"/>
    <w:rsid w:val="005F434A"/>
    <w:rsid w:val="0060183A"/>
    <w:rsid w:val="00603792"/>
    <w:rsid w:val="00604456"/>
    <w:rsid w:val="006171C3"/>
    <w:rsid w:val="0062382A"/>
    <w:rsid w:val="00631C18"/>
    <w:rsid w:val="00632BCA"/>
    <w:rsid w:val="006344CC"/>
    <w:rsid w:val="00634CCC"/>
    <w:rsid w:val="00645489"/>
    <w:rsid w:val="006457E0"/>
    <w:rsid w:val="00652959"/>
    <w:rsid w:val="00654237"/>
    <w:rsid w:val="00657339"/>
    <w:rsid w:val="00660F89"/>
    <w:rsid w:val="0069144F"/>
    <w:rsid w:val="006966BB"/>
    <w:rsid w:val="006C58BC"/>
    <w:rsid w:val="006D4CF8"/>
    <w:rsid w:val="006D5D4B"/>
    <w:rsid w:val="006E3DD0"/>
    <w:rsid w:val="006F51B7"/>
    <w:rsid w:val="006F57A9"/>
    <w:rsid w:val="007015AE"/>
    <w:rsid w:val="007039B8"/>
    <w:rsid w:val="00705A5C"/>
    <w:rsid w:val="00707A19"/>
    <w:rsid w:val="00721121"/>
    <w:rsid w:val="00733647"/>
    <w:rsid w:val="007360DE"/>
    <w:rsid w:val="007439D4"/>
    <w:rsid w:val="0074414D"/>
    <w:rsid w:val="0074514F"/>
    <w:rsid w:val="00751C70"/>
    <w:rsid w:val="00754357"/>
    <w:rsid w:val="0075439D"/>
    <w:rsid w:val="007609E5"/>
    <w:rsid w:val="00761EE1"/>
    <w:rsid w:val="00783C65"/>
    <w:rsid w:val="0078533A"/>
    <w:rsid w:val="0079000A"/>
    <w:rsid w:val="00795560"/>
    <w:rsid w:val="00796CC4"/>
    <w:rsid w:val="007A0707"/>
    <w:rsid w:val="007A16EF"/>
    <w:rsid w:val="007A2AC7"/>
    <w:rsid w:val="007B347E"/>
    <w:rsid w:val="007B5BEC"/>
    <w:rsid w:val="007C0A7E"/>
    <w:rsid w:val="007C4175"/>
    <w:rsid w:val="007C69BF"/>
    <w:rsid w:val="007D20BA"/>
    <w:rsid w:val="007D2D0C"/>
    <w:rsid w:val="007D4488"/>
    <w:rsid w:val="007D5BB6"/>
    <w:rsid w:val="007E0253"/>
    <w:rsid w:val="007E2FA4"/>
    <w:rsid w:val="007F247C"/>
    <w:rsid w:val="007F7713"/>
    <w:rsid w:val="00804F0A"/>
    <w:rsid w:val="0081531E"/>
    <w:rsid w:val="0081613E"/>
    <w:rsid w:val="008206D4"/>
    <w:rsid w:val="00824322"/>
    <w:rsid w:val="0083158F"/>
    <w:rsid w:val="00831AD9"/>
    <w:rsid w:val="008365C6"/>
    <w:rsid w:val="008417AC"/>
    <w:rsid w:val="00845193"/>
    <w:rsid w:val="008464F3"/>
    <w:rsid w:val="00853401"/>
    <w:rsid w:val="008633C2"/>
    <w:rsid w:val="008710FE"/>
    <w:rsid w:val="008762FE"/>
    <w:rsid w:val="008775D2"/>
    <w:rsid w:val="00882792"/>
    <w:rsid w:val="0088772C"/>
    <w:rsid w:val="00892435"/>
    <w:rsid w:val="00893126"/>
    <w:rsid w:val="00897EF2"/>
    <w:rsid w:val="008A2DB8"/>
    <w:rsid w:val="008A50D7"/>
    <w:rsid w:val="008B27DD"/>
    <w:rsid w:val="008C3515"/>
    <w:rsid w:val="008C7695"/>
    <w:rsid w:val="008D069E"/>
    <w:rsid w:val="008D5BCF"/>
    <w:rsid w:val="008E5EFA"/>
    <w:rsid w:val="008F021D"/>
    <w:rsid w:val="008F68D6"/>
    <w:rsid w:val="009045E2"/>
    <w:rsid w:val="0090519D"/>
    <w:rsid w:val="00921109"/>
    <w:rsid w:val="00925268"/>
    <w:rsid w:val="00926B54"/>
    <w:rsid w:val="00934B4B"/>
    <w:rsid w:val="00934E03"/>
    <w:rsid w:val="0096103B"/>
    <w:rsid w:val="00965249"/>
    <w:rsid w:val="0097091B"/>
    <w:rsid w:val="00977397"/>
    <w:rsid w:val="00982123"/>
    <w:rsid w:val="00985612"/>
    <w:rsid w:val="00990987"/>
    <w:rsid w:val="00991F20"/>
    <w:rsid w:val="009A3EE9"/>
    <w:rsid w:val="009B16C7"/>
    <w:rsid w:val="009C165C"/>
    <w:rsid w:val="009C5F4B"/>
    <w:rsid w:val="009D035C"/>
    <w:rsid w:val="009D07C0"/>
    <w:rsid w:val="009D0974"/>
    <w:rsid w:val="009D1E27"/>
    <w:rsid w:val="009E2FF7"/>
    <w:rsid w:val="009E4FE6"/>
    <w:rsid w:val="009F3B30"/>
    <w:rsid w:val="009F7EF6"/>
    <w:rsid w:val="00A0027A"/>
    <w:rsid w:val="00A1546D"/>
    <w:rsid w:val="00A15826"/>
    <w:rsid w:val="00A1611B"/>
    <w:rsid w:val="00A16EAB"/>
    <w:rsid w:val="00A36F5D"/>
    <w:rsid w:val="00A4585E"/>
    <w:rsid w:val="00A52201"/>
    <w:rsid w:val="00A55085"/>
    <w:rsid w:val="00A654A9"/>
    <w:rsid w:val="00A6655C"/>
    <w:rsid w:val="00A679A2"/>
    <w:rsid w:val="00A72D72"/>
    <w:rsid w:val="00A73836"/>
    <w:rsid w:val="00A82DAC"/>
    <w:rsid w:val="00A90864"/>
    <w:rsid w:val="00A92175"/>
    <w:rsid w:val="00A92DFD"/>
    <w:rsid w:val="00A97569"/>
    <w:rsid w:val="00AA2B10"/>
    <w:rsid w:val="00AA7E18"/>
    <w:rsid w:val="00AB0E6E"/>
    <w:rsid w:val="00AB1D68"/>
    <w:rsid w:val="00AB5793"/>
    <w:rsid w:val="00AB6508"/>
    <w:rsid w:val="00AC21F0"/>
    <w:rsid w:val="00AC3B30"/>
    <w:rsid w:val="00AC5D5B"/>
    <w:rsid w:val="00AF56F3"/>
    <w:rsid w:val="00B06FC9"/>
    <w:rsid w:val="00B170EE"/>
    <w:rsid w:val="00B17850"/>
    <w:rsid w:val="00B21366"/>
    <w:rsid w:val="00B21ABB"/>
    <w:rsid w:val="00B21D5E"/>
    <w:rsid w:val="00B26A31"/>
    <w:rsid w:val="00B2798C"/>
    <w:rsid w:val="00B3461C"/>
    <w:rsid w:val="00B360C3"/>
    <w:rsid w:val="00B40751"/>
    <w:rsid w:val="00B43B83"/>
    <w:rsid w:val="00B46746"/>
    <w:rsid w:val="00B5148C"/>
    <w:rsid w:val="00B56984"/>
    <w:rsid w:val="00B60520"/>
    <w:rsid w:val="00B60644"/>
    <w:rsid w:val="00B76053"/>
    <w:rsid w:val="00B7754B"/>
    <w:rsid w:val="00B82ADD"/>
    <w:rsid w:val="00B901A7"/>
    <w:rsid w:val="00B93F10"/>
    <w:rsid w:val="00B95690"/>
    <w:rsid w:val="00B96ABC"/>
    <w:rsid w:val="00B96C3A"/>
    <w:rsid w:val="00B97EDF"/>
    <w:rsid w:val="00BA5397"/>
    <w:rsid w:val="00BA7290"/>
    <w:rsid w:val="00BB048C"/>
    <w:rsid w:val="00BB2E08"/>
    <w:rsid w:val="00BB382C"/>
    <w:rsid w:val="00BB7FBC"/>
    <w:rsid w:val="00BD0853"/>
    <w:rsid w:val="00BD3C4C"/>
    <w:rsid w:val="00BE2038"/>
    <w:rsid w:val="00BE6DF4"/>
    <w:rsid w:val="00BF12C5"/>
    <w:rsid w:val="00C062F3"/>
    <w:rsid w:val="00C10AE3"/>
    <w:rsid w:val="00C11746"/>
    <w:rsid w:val="00C25122"/>
    <w:rsid w:val="00C2631A"/>
    <w:rsid w:val="00C30863"/>
    <w:rsid w:val="00C477AB"/>
    <w:rsid w:val="00C5160C"/>
    <w:rsid w:val="00C52B4F"/>
    <w:rsid w:val="00C5697A"/>
    <w:rsid w:val="00C633D5"/>
    <w:rsid w:val="00C637F5"/>
    <w:rsid w:val="00C64199"/>
    <w:rsid w:val="00C703E8"/>
    <w:rsid w:val="00C7672B"/>
    <w:rsid w:val="00C8056A"/>
    <w:rsid w:val="00C8443D"/>
    <w:rsid w:val="00C8540F"/>
    <w:rsid w:val="00C8713E"/>
    <w:rsid w:val="00C90762"/>
    <w:rsid w:val="00C96458"/>
    <w:rsid w:val="00CB0CED"/>
    <w:rsid w:val="00CB6B48"/>
    <w:rsid w:val="00CB70C0"/>
    <w:rsid w:val="00CC0DB2"/>
    <w:rsid w:val="00CD0BDD"/>
    <w:rsid w:val="00CD383B"/>
    <w:rsid w:val="00CE7D22"/>
    <w:rsid w:val="00CF27A5"/>
    <w:rsid w:val="00CF757F"/>
    <w:rsid w:val="00D00651"/>
    <w:rsid w:val="00D04207"/>
    <w:rsid w:val="00D04532"/>
    <w:rsid w:val="00D06B6B"/>
    <w:rsid w:val="00D16BD9"/>
    <w:rsid w:val="00D172C3"/>
    <w:rsid w:val="00D2126E"/>
    <w:rsid w:val="00D213CE"/>
    <w:rsid w:val="00D21B82"/>
    <w:rsid w:val="00D252CF"/>
    <w:rsid w:val="00D313BA"/>
    <w:rsid w:val="00D3296E"/>
    <w:rsid w:val="00D43603"/>
    <w:rsid w:val="00D44766"/>
    <w:rsid w:val="00D456D6"/>
    <w:rsid w:val="00D47059"/>
    <w:rsid w:val="00D47D38"/>
    <w:rsid w:val="00D50B15"/>
    <w:rsid w:val="00D50CB7"/>
    <w:rsid w:val="00D55143"/>
    <w:rsid w:val="00D607B9"/>
    <w:rsid w:val="00D60AD1"/>
    <w:rsid w:val="00D60E2C"/>
    <w:rsid w:val="00D61905"/>
    <w:rsid w:val="00D70F6B"/>
    <w:rsid w:val="00D7136D"/>
    <w:rsid w:val="00D72B21"/>
    <w:rsid w:val="00D74620"/>
    <w:rsid w:val="00D9407F"/>
    <w:rsid w:val="00DA37CA"/>
    <w:rsid w:val="00DA5E30"/>
    <w:rsid w:val="00DB0F12"/>
    <w:rsid w:val="00DB13DB"/>
    <w:rsid w:val="00DB5B43"/>
    <w:rsid w:val="00DC3C52"/>
    <w:rsid w:val="00DC5C98"/>
    <w:rsid w:val="00DD4203"/>
    <w:rsid w:val="00DD42BF"/>
    <w:rsid w:val="00DE463F"/>
    <w:rsid w:val="00DE5D3C"/>
    <w:rsid w:val="00DE5DCF"/>
    <w:rsid w:val="00DE7628"/>
    <w:rsid w:val="00DF636D"/>
    <w:rsid w:val="00E14A56"/>
    <w:rsid w:val="00E22228"/>
    <w:rsid w:val="00E2269A"/>
    <w:rsid w:val="00E26B4D"/>
    <w:rsid w:val="00E26FDB"/>
    <w:rsid w:val="00E375E1"/>
    <w:rsid w:val="00E37A6B"/>
    <w:rsid w:val="00E37F6F"/>
    <w:rsid w:val="00E551D0"/>
    <w:rsid w:val="00E564BD"/>
    <w:rsid w:val="00E60567"/>
    <w:rsid w:val="00E62765"/>
    <w:rsid w:val="00E7050F"/>
    <w:rsid w:val="00E71DFC"/>
    <w:rsid w:val="00E733E1"/>
    <w:rsid w:val="00E735A2"/>
    <w:rsid w:val="00E75FEC"/>
    <w:rsid w:val="00E80EBA"/>
    <w:rsid w:val="00E84C4D"/>
    <w:rsid w:val="00E85534"/>
    <w:rsid w:val="00E90241"/>
    <w:rsid w:val="00EA1B0E"/>
    <w:rsid w:val="00EA2ACD"/>
    <w:rsid w:val="00EA50C2"/>
    <w:rsid w:val="00EA58C2"/>
    <w:rsid w:val="00EA66BD"/>
    <w:rsid w:val="00EB0396"/>
    <w:rsid w:val="00EB0E1D"/>
    <w:rsid w:val="00EB1CA2"/>
    <w:rsid w:val="00EC13CD"/>
    <w:rsid w:val="00EC1D95"/>
    <w:rsid w:val="00EC325C"/>
    <w:rsid w:val="00EC6A44"/>
    <w:rsid w:val="00EC6B20"/>
    <w:rsid w:val="00EC79BA"/>
    <w:rsid w:val="00ED0EF8"/>
    <w:rsid w:val="00ED2583"/>
    <w:rsid w:val="00ED698B"/>
    <w:rsid w:val="00EF0A4C"/>
    <w:rsid w:val="00F01503"/>
    <w:rsid w:val="00F051CC"/>
    <w:rsid w:val="00F10D96"/>
    <w:rsid w:val="00F11C51"/>
    <w:rsid w:val="00F12DFB"/>
    <w:rsid w:val="00F136F6"/>
    <w:rsid w:val="00F16C8E"/>
    <w:rsid w:val="00F224D1"/>
    <w:rsid w:val="00F26133"/>
    <w:rsid w:val="00F348DF"/>
    <w:rsid w:val="00F35A7C"/>
    <w:rsid w:val="00F41CDB"/>
    <w:rsid w:val="00F432A7"/>
    <w:rsid w:val="00F43BA6"/>
    <w:rsid w:val="00F46711"/>
    <w:rsid w:val="00F47490"/>
    <w:rsid w:val="00F5080C"/>
    <w:rsid w:val="00F549DF"/>
    <w:rsid w:val="00F606D7"/>
    <w:rsid w:val="00F63F47"/>
    <w:rsid w:val="00F65CC7"/>
    <w:rsid w:val="00F678C6"/>
    <w:rsid w:val="00F71CE7"/>
    <w:rsid w:val="00F7650F"/>
    <w:rsid w:val="00F7671F"/>
    <w:rsid w:val="00F860AE"/>
    <w:rsid w:val="00F876DE"/>
    <w:rsid w:val="00FA1ADE"/>
    <w:rsid w:val="00FC794F"/>
    <w:rsid w:val="00FD2500"/>
    <w:rsid w:val="00FD5928"/>
    <w:rsid w:val="00FE359F"/>
    <w:rsid w:val="00FE50F6"/>
    <w:rsid w:val="00FE55D6"/>
    <w:rsid w:val="00FF1536"/>
    <w:rsid w:val="00FF26B5"/>
    <w:rsid w:val="00FF362E"/>
    <w:rsid w:val="00FF3B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ADB8E"/>
  <w15:chartTrackingRefBased/>
  <w15:docId w15:val="{1F182663-27C8-4B4A-83CE-312D8710B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C13CD"/>
    <w:rPr>
      <w:rFonts w:cstheme="minorHAnsi"/>
    </w:rPr>
  </w:style>
  <w:style w:type="paragraph" w:styleId="berschrift1">
    <w:name w:val="heading 1"/>
    <w:aliases w:val="Header 1"/>
    <w:basedOn w:val="Standard"/>
    <w:next w:val="Standard"/>
    <w:link w:val="berschrift1Zchn"/>
    <w:uiPriority w:val="9"/>
    <w:qFormat/>
    <w:rsid w:val="00A73836"/>
    <w:pPr>
      <w:keepNext/>
      <w:keepLines/>
      <w:numPr>
        <w:numId w:val="9"/>
      </w:numPr>
      <w:spacing w:before="360" w:after="120" w:line="240" w:lineRule="auto"/>
      <w:ind w:left="431" w:hanging="431"/>
      <w:outlineLvl w:val="0"/>
    </w:pPr>
    <w:rPr>
      <w:rFonts w:eastAsiaTheme="majorEastAsia" w:cstheme="majorBidi"/>
      <w:sz w:val="30"/>
      <w:szCs w:val="30"/>
    </w:rPr>
  </w:style>
  <w:style w:type="paragraph" w:styleId="berschrift2">
    <w:name w:val="heading 2"/>
    <w:basedOn w:val="Standard"/>
    <w:next w:val="Standard"/>
    <w:link w:val="berschrift2Zchn"/>
    <w:uiPriority w:val="9"/>
    <w:unhideWhenUsed/>
    <w:qFormat/>
    <w:rsid w:val="00A73836"/>
    <w:pPr>
      <w:keepNext/>
      <w:keepLines/>
      <w:numPr>
        <w:ilvl w:val="1"/>
        <w:numId w:val="9"/>
      </w:numPr>
      <w:spacing w:before="240" w:after="0" w:line="240" w:lineRule="auto"/>
      <w:ind w:left="578" w:hanging="578"/>
      <w:outlineLvl w:val="1"/>
    </w:pPr>
    <w:rPr>
      <w:rFonts w:eastAsiaTheme="majorEastAsia" w:cstheme="majorBidi"/>
      <w:sz w:val="28"/>
      <w:szCs w:val="28"/>
    </w:rPr>
  </w:style>
  <w:style w:type="paragraph" w:styleId="berschrift3">
    <w:name w:val="heading 3"/>
    <w:basedOn w:val="Standard"/>
    <w:next w:val="Standard"/>
    <w:link w:val="berschrift3Zchn"/>
    <w:uiPriority w:val="9"/>
    <w:unhideWhenUsed/>
    <w:qFormat/>
    <w:rsid w:val="00660F89"/>
    <w:pPr>
      <w:keepNext/>
      <w:keepLines/>
      <w:numPr>
        <w:ilvl w:val="2"/>
        <w:numId w:val="9"/>
      </w:numPr>
      <w:spacing w:before="40" w:after="0" w:line="240" w:lineRule="auto"/>
      <w:outlineLvl w:val="2"/>
    </w:pPr>
    <w:rPr>
      <w:rFonts w:eastAsiaTheme="majorEastAsia" w:cstheme="majorBidi"/>
      <w:sz w:val="26"/>
      <w:szCs w:val="26"/>
    </w:rPr>
  </w:style>
  <w:style w:type="paragraph" w:styleId="berschrift4">
    <w:name w:val="heading 4"/>
    <w:basedOn w:val="Standard"/>
    <w:next w:val="Standard"/>
    <w:link w:val="berschrift4Zchn"/>
    <w:uiPriority w:val="9"/>
    <w:semiHidden/>
    <w:unhideWhenUsed/>
    <w:qFormat/>
    <w:rsid w:val="00660F89"/>
    <w:pPr>
      <w:keepNext/>
      <w:keepLines/>
      <w:numPr>
        <w:ilvl w:val="3"/>
        <w:numId w:val="9"/>
      </w:numPr>
      <w:spacing w:before="40" w:after="0" w:line="360" w:lineRule="auto"/>
      <w:outlineLvl w:val="3"/>
    </w:pPr>
    <w:rPr>
      <w:rFonts w:eastAsiaTheme="majorEastAsia" w:cstheme="majorBidi"/>
      <w:iCs/>
      <w:sz w:val="25"/>
      <w:szCs w:val="25"/>
    </w:rPr>
  </w:style>
  <w:style w:type="paragraph" w:styleId="berschrift5">
    <w:name w:val="heading 5"/>
    <w:basedOn w:val="Standard"/>
    <w:next w:val="Standard"/>
    <w:link w:val="berschrift5Zchn"/>
    <w:uiPriority w:val="9"/>
    <w:semiHidden/>
    <w:unhideWhenUsed/>
    <w:qFormat/>
    <w:rsid w:val="00660F89"/>
    <w:pPr>
      <w:keepNext/>
      <w:keepLines/>
      <w:numPr>
        <w:ilvl w:val="4"/>
        <w:numId w:val="9"/>
      </w:numPr>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660F89"/>
    <w:pPr>
      <w:keepNext/>
      <w:keepLines/>
      <w:numPr>
        <w:ilvl w:val="5"/>
        <w:numId w:val="9"/>
      </w:numPr>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660F89"/>
    <w:pPr>
      <w:keepNext/>
      <w:keepLines/>
      <w:numPr>
        <w:ilvl w:val="6"/>
        <w:numId w:val="9"/>
      </w:numPr>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660F89"/>
    <w:pPr>
      <w:keepNext/>
      <w:keepLines/>
      <w:numPr>
        <w:ilvl w:val="7"/>
        <w:numId w:val="9"/>
      </w:numPr>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660F89"/>
    <w:pPr>
      <w:keepNext/>
      <w:keepLines/>
      <w:numPr>
        <w:ilvl w:val="8"/>
        <w:numId w:val="9"/>
      </w:numPr>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BE2038"/>
    <w:rPr>
      <w:sz w:val="16"/>
      <w:szCs w:val="16"/>
    </w:rPr>
  </w:style>
  <w:style w:type="paragraph" w:styleId="Kommentartext">
    <w:name w:val="annotation text"/>
    <w:basedOn w:val="Standard"/>
    <w:link w:val="KommentartextZchn"/>
    <w:uiPriority w:val="99"/>
    <w:unhideWhenUsed/>
    <w:qFormat/>
    <w:rsid w:val="00BE2038"/>
    <w:pPr>
      <w:spacing w:line="240" w:lineRule="auto"/>
    </w:pPr>
    <w:rPr>
      <w:sz w:val="20"/>
      <w:szCs w:val="20"/>
    </w:rPr>
  </w:style>
  <w:style w:type="character" w:customStyle="1" w:styleId="KommentartextZchn">
    <w:name w:val="Kommentartext Zchn"/>
    <w:basedOn w:val="Absatz-Standardschriftart"/>
    <w:link w:val="Kommentartext"/>
    <w:uiPriority w:val="99"/>
    <w:qFormat/>
    <w:rsid w:val="00BE2038"/>
    <w:rPr>
      <w:sz w:val="20"/>
      <w:szCs w:val="20"/>
    </w:rPr>
  </w:style>
  <w:style w:type="paragraph" w:styleId="Kommentarthema">
    <w:name w:val="annotation subject"/>
    <w:basedOn w:val="Kommentartext"/>
    <w:next w:val="Kommentartext"/>
    <w:link w:val="KommentarthemaZchn"/>
    <w:uiPriority w:val="99"/>
    <w:semiHidden/>
    <w:unhideWhenUsed/>
    <w:rsid w:val="00BE2038"/>
    <w:rPr>
      <w:b/>
      <w:bCs/>
    </w:rPr>
  </w:style>
  <w:style w:type="character" w:customStyle="1" w:styleId="KommentarthemaZchn">
    <w:name w:val="Kommentarthema Zchn"/>
    <w:basedOn w:val="KommentartextZchn"/>
    <w:link w:val="Kommentarthema"/>
    <w:uiPriority w:val="99"/>
    <w:semiHidden/>
    <w:rsid w:val="00BE2038"/>
    <w:rPr>
      <w:b/>
      <w:bCs/>
      <w:sz w:val="20"/>
      <w:szCs w:val="20"/>
    </w:rPr>
  </w:style>
  <w:style w:type="paragraph" w:styleId="Sprechblasentext">
    <w:name w:val="Balloon Text"/>
    <w:basedOn w:val="Standard"/>
    <w:link w:val="SprechblasentextZchn"/>
    <w:uiPriority w:val="99"/>
    <w:semiHidden/>
    <w:unhideWhenUsed/>
    <w:rsid w:val="00BE203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E2038"/>
    <w:rPr>
      <w:rFonts w:ascii="Segoe UI" w:hAnsi="Segoe UI" w:cs="Segoe UI"/>
      <w:sz w:val="18"/>
      <w:szCs w:val="18"/>
    </w:rPr>
  </w:style>
  <w:style w:type="paragraph" w:styleId="Titel">
    <w:name w:val="Title"/>
    <w:basedOn w:val="Standard"/>
    <w:next w:val="Standard"/>
    <w:link w:val="TitelZchn"/>
    <w:uiPriority w:val="10"/>
    <w:qFormat/>
    <w:rsid w:val="00660F89"/>
    <w:pPr>
      <w:spacing w:after="0" w:line="240" w:lineRule="auto"/>
      <w:contextualSpacing/>
    </w:pPr>
    <w:rPr>
      <w:rFonts w:eastAsiaTheme="majorEastAsia" w:cstheme="majorBidi"/>
      <w:spacing w:val="-10"/>
      <w:sz w:val="52"/>
      <w:szCs w:val="52"/>
    </w:rPr>
  </w:style>
  <w:style w:type="character" w:customStyle="1" w:styleId="TitelZchn">
    <w:name w:val="Titel Zchn"/>
    <w:basedOn w:val="Absatz-Standardschriftart"/>
    <w:link w:val="Titel"/>
    <w:uiPriority w:val="10"/>
    <w:rsid w:val="00660F89"/>
    <w:rPr>
      <w:rFonts w:ascii="Arial" w:eastAsiaTheme="majorEastAsia" w:hAnsi="Arial" w:cstheme="majorBidi"/>
      <w:spacing w:val="-10"/>
      <w:sz w:val="52"/>
      <w:szCs w:val="52"/>
    </w:rPr>
  </w:style>
  <w:style w:type="character" w:customStyle="1" w:styleId="berschrift1Zchn">
    <w:name w:val="Überschrift 1 Zchn"/>
    <w:aliases w:val="Header 1 Zchn"/>
    <w:basedOn w:val="Absatz-Standardschriftart"/>
    <w:link w:val="berschrift1"/>
    <w:uiPriority w:val="9"/>
    <w:rsid w:val="00A73836"/>
    <w:rPr>
      <w:rFonts w:eastAsiaTheme="majorEastAsia" w:cstheme="majorBidi"/>
      <w:sz w:val="30"/>
      <w:szCs w:val="30"/>
    </w:rPr>
  </w:style>
  <w:style w:type="paragraph" w:styleId="Listenabsatz">
    <w:name w:val="List Paragraph"/>
    <w:aliases w:val="Normal bullet 2,Bullet list,Heading 2_sj,Dot pt"/>
    <w:basedOn w:val="Standard"/>
    <w:link w:val="ListenabsatzZchn"/>
    <w:uiPriority w:val="34"/>
    <w:qFormat/>
    <w:rsid w:val="00AA2B10"/>
    <w:pPr>
      <w:ind w:left="720"/>
      <w:contextualSpacing/>
    </w:pPr>
  </w:style>
  <w:style w:type="character" w:customStyle="1" w:styleId="berschrift2Zchn">
    <w:name w:val="Überschrift 2 Zchn"/>
    <w:basedOn w:val="Absatz-Standardschriftart"/>
    <w:link w:val="berschrift2"/>
    <w:uiPriority w:val="9"/>
    <w:rsid w:val="00A73836"/>
    <w:rPr>
      <w:rFonts w:eastAsiaTheme="majorEastAsia" w:cstheme="majorBidi"/>
      <w:sz w:val="28"/>
      <w:szCs w:val="28"/>
    </w:rPr>
  </w:style>
  <w:style w:type="character" w:customStyle="1" w:styleId="berschrift3Zchn">
    <w:name w:val="Überschrift 3 Zchn"/>
    <w:basedOn w:val="Absatz-Standardschriftart"/>
    <w:link w:val="berschrift3"/>
    <w:uiPriority w:val="9"/>
    <w:rsid w:val="00660F89"/>
    <w:rPr>
      <w:rFonts w:eastAsiaTheme="majorEastAsia" w:cstheme="majorBidi"/>
      <w:sz w:val="26"/>
      <w:szCs w:val="26"/>
    </w:rPr>
  </w:style>
  <w:style w:type="character" w:customStyle="1" w:styleId="berschrift4Zchn">
    <w:name w:val="Überschrift 4 Zchn"/>
    <w:basedOn w:val="Absatz-Standardschriftart"/>
    <w:link w:val="berschrift4"/>
    <w:uiPriority w:val="9"/>
    <w:semiHidden/>
    <w:rsid w:val="00660F89"/>
    <w:rPr>
      <w:rFonts w:eastAsiaTheme="majorEastAsia" w:cstheme="majorBidi"/>
      <w:iCs/>
      <w:sz w:val="25"/>
      <w:szCs w:val="25"/>
    </w:rPr>
  </w:style>
  <w:style w:type="character" w:customStyle="1" w:styleId="berschrift5Zchn">
    <w:name w:val="Überschrift 5 Zchn"/>
    <w:basedOn w:val="Absatz-Standardschriftart"/>
    <w:link w:val="berschrift5"/>
    <w:uiPriority w:val="9"/>
    <w:semiHidden/>
    <w:rsid w:val="00660F89"/>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660F89"/>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660F89"/>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660F89"/>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660F89"/>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660F89"/>
    <w:pPr>
      <w:spacing w:line="240" w:lineRule="auto"/>
    </w:pPr>
    <w:rPr>
      <w:b/>
      <w:bCs/>
      <w:smallCaps/>
      <w:color w:val="5B9BD5" w:themeColor="accent1"/>
      <w:spacing w:val="6"/>
    </w:rPr>
  </w:style>
  <w:style w:type="paragraph" w:styleId="Untertitel">
    <w:name w:val="Subtitle"/>
    <w:basedOn w:val="Standard"/>
    <w:next w:val="Standard"/>
    <w:link w:val="UntertitelZchn"/>
    <w:uiPriority w:val="11"/>
    <w:qFormat/>
    <w:rsid w:val="00660F89"/>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660F89"/>
    <w:rPr>
      <w:rFonts w:asciiTheme="majorHAnsi" w:eastAsiaTheme="majorEastAsia" w:hAnsiTheme="majorHAnsi" w:cstheme="majorBidi"/>
    </w:rPr>
  </w:style>
  <w:style w:type="character" w:styleId="Fett">
    <w:name w:val="Strong"/>
    <w:basedOn w:val="Absatz-Standardschriftart"/>
    <w:uiPriority w:val="22"/>
    <w:qFormat/>
    <w:rsid w:val="00660F89"/>
    <w:rPr>
      <w:b/>
      <w:bCs/>
    </w:rPr>
  </w:style>
  <w:style w:type="character" w:styleId="Hervorhebung">
    <w:name w:val="Emphasis"/>
    <w:basedOn w:val="Absatz-Standardschriftart"/>
    <w:uiPriority w:val="20"/>
    <w:qFormat/>
    <w:rsid w:val="00660F89"/>
    <w:rPr>
      <w:i/>
      <w:iCs/>
    </w:rPr>
  </w:style>
  <w:style w:type="paragraph" w:styleId="KeinLeerraum">
    <w:name w:val="No Spacing"/>
    <w:uiPriority w:val="1"/>
    <w:qFormat/>
    <w:rsid w:val="00660F89"/>
    <w:pPr>
      <w:spacing w:after="0" w:line="240" w:lineRule="auto"/>
    </w:pPr>
    <w:rPr>
      <w:rFonts w:ascii="Arial" w:hAnsi="Arial"/>
    </w:rPr>
  </w:style>
  <w:style w:type="paragraph" w:styleId="Zitat">
    <w:name w:val="Quote"/>
    <w:basedOn w:val="Standard"/>
    <w:next w:val="Standard"/>
    <w:link w:val="ZitatZchn"/>
    <w:uiPriority w:val="29"/>
    <w:qFormat/>
    <w:rsid w:val="00660F89"/>
    <w:pPr>
      <w:spacing w:before="120"/>
      <w:ind w:left="720" w:right="720"/>
      <w:jc w:val="center"/>
    </w:pPr>
    <w:rPr>
      <w:i/>
      <w:iCs/>
    </w:rPr>
  </w:style>
  <w:style w:type="character" w:customStyle="1" w:styleId="ZitatZchn">
    <w:name w:val="Zitat Zchn"/>
    <w:basedOn w:val="Absatz-Standardschriftart"/>
    <w:link w:val="Zitat"/>
    <w:uiPriority w:val="29"/>
    <w:rsid w:val="00660F89"/>
    <w:rPr>
      <w:i/>
      <w:iCs/>
    </w:rPr>
  </w:style>
  <w:style w:type="paragraph" w:styleId="IntensivesZitat">
    <w:name w:val="Intense Quote"/>
    <w:basedOn w:val="Standard"/>
    <w:next w:val="Standard"/>
    <w:link w:val="IntensivesZitatZchn"/>
    <w:uiPriority w:val="30"/>
    <w:qFormat/>
    <w:rsid w:val="00660F89"/>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660F89"/>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660F89"/>
    <w:rPr>
      <w:i/>
      <w:iCs/>
      <w:color w:val="404040" w:themeColor="text1" w:themeTint="BF"/>
    </w:rPr>
  </w:style>
  <w:style w:type="character" w:styleId="IntensiveHervorhebung">
    <w:name w:val="Intense Emphasis"/>
    <w:basedOn w:val="Absatz-Standardschriftart"/>
    <w:uiPriority w:val="21"/>
    <w:qFormat/>
    <w:rsid w:val="00660F89"/>
    <w:rPr>
      <w:b w:val="0"/>
      <w:bCs w:val="0"/>
      <w:i/>
      <w:iCs/>
      <w:color w:val="5B9BD5" w:themeColor="accent1"/>
    </w:rPr>
  </w:style>
  <w:style w:type="character" w:styleId="SchwacherVerweis">
    <w:name w:val="Subtle Reference"/>
    <w:basedOn w:val="Absatz-Standardschriftart"/>
    <w:uiPriority w:val="31"/>
    <w:qFormat/>
    <w:rsid w:val="00660F8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660F89"/>
    <w:rPr>
      <w:b/>
      <w:bCs/>
      <w:smallCaps/>
      <w:color w:val="5B9BD5" w:themeColor="accent1"/>
      <w:spacing w:val="5"/>
      <w:u w:val="single"/>
    </w:rPr>
  </w:style>
  <w:style w:type="character" w:styleId="Buchtitel">
    <w:name w:val="Book Title"/>
    <w:basedOn w:val="Absatz-Standardschriftart"/>
    <w:uiPriority w:val="33"/>
    <w:qFormat/>
    <w:rsid w:val="00660F89"/>
    <w:rPr>
      <w:b/>
      <w:bCs/>
      <w:smallCaps/>
    </w:rPr>
  </w:style>
  <w:style w:type="paragraph" w:styleId="Inhaltsverzeichnisberschrift">
    <w:name w:val="TOC Heading"/>
    <w:basedOn w:val="berschrift1"/>
    <w:next w:val="Standard"/>
    <w:uiPriority w:val="39"/>
    <w:unhideWhenUsed/>
    <w:qFormat/>
    <w:rsid w:val="00660F89"/>
    <w:pPr>
      <w:outlineLvl w:val="9"/>
    </w:pPr>
  </w:style>
  <w:style w:type="paragraph" w:styleId="Verzeichnis1">
    <w:name w:val="toc 1"/>
    <w:basedOn w:val="Standard"/>
    <w:next w:val="Standard"/>
    <w:autoRedefine/>
    <w:uiPriority w:val="39"/>
    <w:unhideWhenUsed/>
    <w:rsid w:val="00E90241"/>
    <w:pPr>
      <w:spacing w:after="100"/>
    </w:pPr>
  </w:style>
  <w:style w:type="paragraph" w:styleId="Verzeichnis2">
    <w:name w:val="toc 2"/>
    <w:basedOn w:val="Standard"/>
    <w:next w:val="Standard"/>
    <w:autoRedefine/>
    <w:uiPriority w:val="39"/>
    <w:unhideWhenUsed/>
    <w:rsid w:val="00E90241"/>
    <w:pPr>
      <w:spacing w:after="100"/>
      <w:ind w:left="220"/>
    </w:pPr>
  </w:style>
  <w:style w:type="character" w:styleId="Hyperlink">
    <w:name w:val="Hyperlink"/>
    <w:basedOn w:val="Absatz-Standardschriftart"/>
    <w:uiPriority w:val="99"/>
    <w:unhideWhenUsed/>
    <w:rsid w:val="00E90241"/>
    <w:rPr>
      <w:color w:val="0563C1" w:themeColor="hyperlink"/>
      <w:u w:val="single"/>
    </w:rPr>
  </w:style>
  <w:style w:type="table" w:styleId="Tabellenraster">
    <w:name w:val="Table Grid"/>
    <w:basedOn w:val="NormaleTabelle"/>
    <w:uiPriority w:val="39"/>
    <w:rsid w:val="00660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471561"/>
    <w:pPr>
      <w:tabs>
        <w:tab w:val="left" w:pos="1320"/>
        <w:tab w:val="right" w:leader="dot" w:pos="9016"/>
      </w:tabs>
      <w:spacing w:after="100"/>
      <w:ind w:left="440"/>
    </w:pPr>
  </w:style>
  <w:style w:type="paragraph" w:styleId="berarbeitung">
    <w:name w:val="Revision"/>
    <w:hidden/>
    <w:uiPriority w:val="99"/>
    <w:semiHidden/>
    <w:rsid w:val="00EC6A44"/>
    <w:pPr>
      <w:spacing w:after="0" w:line="240" w:lineRule="auto"/>
    </w:pPr>
    <w:rPr>
      <w:rFonts w:cstheme="minorHAnsi"/>
    </w:rPr>
  </w:style>
  <w:style w:type="character" w:customStyle="1" w:styleId="ListenabsatzZchn">
    <w:name w:val="Listenabsatz Zchn"/>
    <w:aliases w:val="Normal bullet 2 Zchn,Bullet list Zchn,Heading 2_sj Zchn,Dot pt Zchn"/>
    <w:basedOn w:val="Absatz-Standardschriftart"/>
    <w:link w:val="Listenabsatz"/>
    <w:uiPriority w:val="34"/>
    <w:locked/>
    <w:rsid w:val="003D1142"/>
    <w:rPr>
      <w:rFonts w:cstheme="minorHAnsi"/>
    </w:rPr>
  </w:style>
  <w:style w:type="character" w:customStyle="1" w:styleId="cf01">
    <w:name w:val="cf01"/>
    <w:basedOn w:val="Absatz-Standardschriftart"/>
    <w:rsid w:val="00071042"/>
    <w:rPr>
      <w:rFonts w:ascii="Segoe UI" w:hAnsi="Segoe UI" w:cs="Segoe UI" w:hint="default"/>
      <w:sz w:val="18"/>
      <w:szCs w:val="18"/>
    </w:rPr>
  </w:style>
  <w:style w:type="paragraph" w:customStyle="1" w:styleId="pf0">
    <w:name w:val="pf0"/>
    <w:basedOn w:val="Standard"/>
    <w:rsid w:val="00EC13C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94834">
      <w:bodyDiv w:val="1"/>
      <w:marLeft w:val="0"/>
      <w:marRight w:val="0"/>
      <w:marTop w:val="0"/>
      <w:marBottom w:val="0"/>
      <w:divBdr>
        <w:top w:val="none" w:sz="0" w:space="0" w:color="auto"/>
        <w:left w:val="none" w:sz="0" w:space="0" w:color="auto"/>
        <w:bottom w:val="none" w:sz="0" w:space="0" w:color="auto"/>
        <w:right w:val="none" w:sz="0" w:space="0" w:color="auto"/>
      </w:divBdr>
    </w:div>
    <w:div w:id="451637069">
      <w:bodyDiv w:val="1"/>
      <w:marLeft w:val="0"/>
      <w:marRight w:val="0"/>
      <w:marTop w:val="0"/>
      <w:marBottom w:val="0"/>
      <w:divBdr>
        <w:top w:val="none" w:sz="0" w:space="0" w:color="auto"/>
        <w:left w:val="none" w:sz="0" w:space="0" w:color="auto"/>
        <w:bottom w:val="none" w:sz="0" w:space="0" w:color="auto"/>
        <w:right w:val="none" w:sz="0" w:space="0" w:color="auto"/>
      </w:divBdr>
      <w:divsChild>
        <w:div w:id="506560071">
          <w:marLeft w:val="0"/>
          <w:marRight w:val="0"/>
          <w:marTop w:val="0"/>
          <w:marBottom w:val="100"/>
          <w:divBdr>
            <w:top w:val="none" w:sz="0" w:space="0" w:color="auto"/>
            <w:left w:val="none" w:sz="0" w:space="0" w:color="auto"/>
            <w:bottom w:val="none" w:sz="0" w:space="0" w:color="auto"/>
            <w:right w:val="none" w:sz="0" w:space="0" w:color="auto"/>
          </w:divBdr>
          <w:divsChild>
            <w:div w:id="778531568">
              <w:marLeft w:val="0"/>
              <w:marRight w:val="0"/>
              <w:marTop w:val="0"/>
              <w:marBottom w:val="0"/>
              <w:divBdr>
                <w:top w:val="none" w:sz="0" w:space="0" w:color="auto"/>
                <w:left w:val="none" w:sz="0" w:space="0" w:color="auto"/>
                <w:bottom w:val="none" w:sz="0" w:space="0" w:color="auto"/>
                <w:right w:val="none" w:sz="0" w:space="0" w:color="auto"/>
              </w:divBdr>
            </w:div>
          </w:divsChild>
        </w:div>
        <w:div w:id="1182162141">
          <w:marLeft w:val="0"/>
          <w:marRight w:val="0"/>
          <w:marTop w:val="0"/>
          <w:marBottom w:val="100"/>
          <w:divBdr>
            <w:top w:val="none" w:sz="0" w:space="0" w:color="auto"/>
            <w:left w:val="none" w:sz="0" w:space="0" w:color="auto"/>
            <w:bottom w:val="none" w:sz="0" w:space="0" w:color="auto"/>
            <w:right w:val="none" w:sz="0" w:space="0" w:color="auto"/>
          </w:divBdr>
          <w:divsChild>
            <w:div w:id="69438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35705">
      <w:bodyDiv w:val="1"/>
      <w:marLeft w:val="0"/>
      <w:marRight w:val="0"/>
      <w:marTop w:val="0"/>
      <w:marBottom w:val="0"/>
      <w:divBdr>
        <w:top w:val="none" w:sz="0" w:space="0" w:color="auto"/>
        <w:left w:val="none" w:sz="0" w:space="0" w:color="auto"/>
        <w:bottom w:val="none" w:sz="0" w:space="0" w:color="auto"/>
        <w:right w:val="none" w:sz="0" w:space="0" w:color="auto"/>
      </w:divBdr>
    </w:div>
    <w:div w:id="1504661752">
      <w:bodyDiv w:val="1"/>
      <w:marLeft w:val="0"/>
      <w:marRight w:val="0"/>
      <w:marTop w:val="0"/>
      <w:marBottom w:val="0"/>
      <w:divBdr>
        <w:top w:val="none" w:sz="0" w:space="0" w:color="auto"/>
        <w:left w:val="none" w:sz="0" w:space="0" w:color="auto"/>
        <w:bottom w:val="none" w:sz="0" w:space="0" w:color="auto"/>
        <w:right w:val="none" w:sz="0" w:space="0" w:color="auto"/>
      </w:divBdr>
    </w:div>
    <w:div w:id="1693265151">
      <w:bodyDiv w:val="1"/>
      <w:marLeft w:val="0"/>
      <w:marRight w:val="0"/>
      <w:marTop w:val="0"/>
      <w:marBottom w:val="0"/>
      <w:divBdr>
        <w:top w:val="none" w:sz="0" w:space="0" w:color="auto"/>
        <w:left w:val="none" w:sz="0" w:space="0" w:color="auto"/>
        <w:bottom w:val="none" w:sz="0" w:space="0" w:color="auto"/>
        <w:right w:val="none" w:sz="0" w:space="0" w:color="auto"/>
      </w:divBdr>
    </w:div>
    <w:div w:id="1975520699">
      <w:bodyDiv w:val="1"/>
      <w:marLeft w:val="0"/>
      <w:marRight w:val="0"/>
      <w:marTop w:val="0"/>
      <w:marBottom w:val="0"/>
      <w:divBdr>
        <w:top w:val="none" w:sz="0" w:space="0" w:color="auto"/>
        <w:left w:val="none" w:sz="0" w:space="0" w:color="auto"/>
        <w:bottom w:val="none" w:sz="0" w:space="0" w:color="auto"/>
        <w:right w:val="none" w:sz="0" w:space="0" w:color="auto"/>
      </w:divBdr>
    </w:div>
    <w:div w:id="210995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microsoft.com/office/2018/08/relationships/commentsExtensible" Target="commentsExtensib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C7ED7167C467478EC190A474368BF0" ma:contentTypeVersion="0" ma:contentTypeDescription="Create a new document." ma:contentTypeScope="" ma:versionID="c62fe01fb49b04f6fd9b7c645b33b7f2">
  <xsd:schema xmlns:xsd="http://www.w3.org/2001/XMLSchema" xmlns:xs="http://www.w3.org/2001/XMLSchema" xmlns:p="http://schemas.microsoft.com/office/2006/metadata/properties" xmlns:ns2="4d5313c0-c1e6-4122-afa9-da1ccdba405d" xmlns:ns3="362c980f-4e38-4cca-bd06-5104ee5993c5" targetNamespace="http://schemas.microsoft.com/office/2006/metadata/properties" ma:root="true" ma:fieldsID="5816a5875ebd85047b71fa20beee95af" ns2:_="" ns3:_="">
    <xsd:import namespace="4d5313c0-c1e6-4122-afa9-da1ccdba405d"/>
    <xsd:import namespace="362c980f-4e38-4cca-bd06-5104ee5993c5"/>
    <xsd:element name="properties">
      <xsd:complexType>
        <xsd:sequence>
          <xsd:element name="documentManagement">
            <xsd:complexType>
              <xsd:all>
                <xsd:element ref="ns2:TaxKeywordTaxHTField" minOccurs="0"/>
                <xsd:element ref="ns2:TaxCatchAll" minOccurs="0"/>
                <xsd:element ref="ns2:TaxCatchAllLabel"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5313c0-c1e6-4122-afa9-da1ccdba405d"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readOnly="false" ma:fieldId="{23f27201-bee3-471e-b2e7-b64fd8b7ca38}" ma:taxonomyMulti="true" ma:sspId="d535ea34-4ec8-4f57-b85b-d8a79460f026"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b2cc2698-5fc4-4ff6-b1d3-64e75efa1efc}" ma:internalName="TaxCatchAll" ma:readOnly="false" ma:showField="CatchAllData" ma:web="4d5313c0-c1e6-4122-afa9-da1ccdba405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b2cc2698-5fc4-4ff6-b1d3-64e75efa1efc}" ma:internalName="TaxCatchAllLabel" ma:readOnly="false" ma:showField="CatchAllDataLabel" ma:web="4d5313c0-c1e6-4122-afa9-da1ccdba405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62c980f-4e38-4cca-bd06-5104ee5993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4d5313c0-c1e6-4122-afa9-da1ccdba405d"/>
    <TaxCatchAllLabel xmlns="4d5313c0-c1e6-4122-afa9-da1ccdba405d"/>
    <TaxKeywordTaxHTField xmlns="4d5313c0-c1e6-4122-afa9-da1ccdba405d">
      <Terms xmlns="http://schemas.microsoft.com/office/infopath/2007/PartnerControls"/>
    </TaxKeywordTaxHTField>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29606-48CA-4B14-8658-C846E497497A}">
  <ds:schemaRefs>
    <ds:schemaRef ds:uri="http://schemas.microsoft.com/sharepoint/v3/contenttype/forms"/>
  </ds:schemaRefs>
</ds:datastoreItem>
</file>

<file path=customXml/itemProps2.xml><?xml version="1.0" encoding="utf-8"?>
<ds:datastoreItem xmlns:ds="http://schemas.openxmlformats.org/officeDocument/2006/customXml" ds:itemID="{3251014C-5837-4040-A353-B79832A3C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5313c0-c1e6-4122-afa9-da1ccdba405d"/>
    <ds:schemaRef ds:uri="362c980f-4e38-4cca-bd06-5104ee5993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27872E-A0CC-42B7-A88F-08B88962C1A6}">
  <ds:schemaRefs>
    <ds:schemaRef ds:uri="http://schemas.microsoft.com/office/2006/metadata/properties"/>
    <ds:schemaRef ds:uri="http://schemas.microsoft.com/office/infopath/2007/PartnerControls"/>
    <ds:schemaRef ds:uri="4d5313c0-c1e6-4122-afa9-da1ccdba405d"/>
  </ds:schemaRefs>
</ds:datastoreItem>
</file>

<file path=customXml/itemProps4.xml><?xml version="1.0" encoding="utf-8"?>
<ds:datastoreItem xmlns:ds="http://schemas.openxmlformats.org/officeDocument/2006/customXml" ds:itemID="{3B782533-995E-4B1E-80E4-6AF69334A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5942</Words>
  <Characters>33871</Characters>
  <Application>Microsoft Office Word</Application>
  <DocSecurity>0</DocSecurity>
  <Lines>282</Lines>
  <Paragraphs>79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Scottish Government</Company>
  <LinksUpToDate>false</LinksUpToDate>
  <CharactersWithSpaces>39734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H (Harriet)</dc:creator>
  <cp:keywords/>
  <dc:description/>
  <cp:lastModifiedBy>Marc Taylor</cp:lastModifiedBy>
  <cp:revision>431</cp:revision>
  <dcterms:created xsi:type="dcterms:W3CDTF">2022-05-10T10:24:00Z</dcterms:created>
  <dcterms:modified xsi:type="dcterms:W3CDTF">2023-09-21T08:38:00Z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0x01010006C7ED7167C467478EC190A474368BF0</vt:lpwstr>
  </property>
  <property fmtid="{D5CDD505-2E9C-101B-9397-08002B2CF9AE}" pid="3" name="TaxKeyword">
    <vt:lpwstr/>
  </property>
</Properties>
</file>